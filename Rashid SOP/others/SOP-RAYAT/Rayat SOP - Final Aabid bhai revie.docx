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911CB" w14:textId="77777777" w:rsidR="00D336E4" w:rsidRPr="000E3271" w:rsidRDefault="00412B74" w:rsidP="00412B74">
      <w:pPr>
        <w:jc w:val="center"/>
        <w:rPr>
          <w:rFonts w:ascii="Times New Roman" w:hAnsi="Times New Roman" w:cs="Times New Roman"/>
          <w:b/>
          <w:bCs/>
          <w:sz w:val="28"/>
          <w:szCs w:val="28"/>
          <w:lang w:bidi="bn-BD"/>
        </w:rPr>
      </w:pPr>
      <w:r w:rsidRPr="000E3271">
        <w:rPr>
          <w:rFonts w:ascii="Times New Roman" w:hAnsi="Times New Roman" w:cs="Times New Roman"/>
          <w:b/>
          <w:bCs/>
          <w:sz w:val="28"/>
          <w:szCs w:val="28"/>
          <w:cs/>
          <w:lang w:bidi="bn-BD"/>
        </w:rPr>
        <w:t>Statement of Purpose</w:t>
      </w:r>
    </w:p>
    <w:p w14:paraId="411C4B06" w14:textId="77777777" w:rsidR="006161C0" w:rsidRPr="001A288B" w:rsidRDefault="00412B74" w:rsidP="00E71C37">
      <w:pPr>
        <w:jc w:val="both"/>
        <w:rPr>
          <w:rFonts w:ascii="Times New Roman" w:hAnsi="Times New Roman" w:cs="Times New Roman"/>
          <w:cs/>
          <w:lang w:bidi="bn-BD"/>
        </w:rPr>
      </w:pPr>
      <w:commentRangeStart w:id="0"/>
      <w:r w:rsidRPr="001A288B">
        <w:rPr>
          <w:rFonts w:ascii="Times New Roman" w:hAnsi="Times New Roman" w:cs="Times New Roman"/>
          <w:cs/>
          <w:lang w:bidi="bn-BD"/>
        </w:rPr>
        <w:t>It was a chilly winter morning when I first stepped into my unversity, very excited, as I had the opportunity to do my undergratuate in Computer Science</w:t>
      </w:r>
      <w:r w:rsidR="00F9628A" w:rsidRPr="001A288B">
        <w:rPr>
          <w:rFonts w:ascii="Times New Roman" w:hAnsi="Times New Roman" w:cs="Times New Roman"/>
          <w:cs/>
          <w:lang w:bidi="bn-BD"/>
        </w:rPr>
        <w:t xml:space="preserve"> and Engineering</w:t>
      </w:r>
      <w:r w:rsidRPr="001A288B">
        <w:rPr>
          <w:rFonts w:ascii="Times New Roman" w:hAnsi="Times New Roman" w:cs="Times New Roman"/>
          <w:cs/>
          <w:lang w:bidi="bn-BD"/>
        </w:rPr>
        <w:t xml:space="preserve">, something which I have </w:t>
      </w:r>
      <w:r w:rsidR="00E62E95" w:rsidRPr="001A288B">
        <w:rPr>
          <w:rFonts w:ascii="Times New Roman" w:hAnsi="Times New Roman" w:cs="Times New Roman"/>
          <w:cs/>
          <w:lang w:bidi="bn-BD"/>
        </w:rPr>
        <w:t xml:space="preserve">always wanted to be. </w:t>
      </w:r>
      <w:commentRangeEnd w:id="0"/>
      <w:r w:rsidR="00994FD5">
        <w:rPr>
          <w:rStyle w:val="CommentReference"/>
        </w:rPr>
        <w:commentReference w:id="0"/>
      </w:r>
      <w:r w:rsidRPr="001A288B">
        <w:rPr>
          <w:rFonts w:ascii="Times New Roman" w:hAnsi="Times New Roman" w:cs="Times New Roman"/>
          <w:cs/>
          <w:lang w:bidi="bn-BD"/>
        </w:rPr>
        <w:t xml:space="preserve">I would be mendacious if I say that I expected to be interested in fields like computer vision and machine learning at that time. </w:t>
      </w:r>
      <w:commentRangeStart w:id="1"/>
      <w:r w:rsidR="008C1F29" w:rsidRPr="001A288B">
        <w:rPr>
          <w:rFonts w:ascii="Times New Roman" w:hAnsi="Times New Roman" w:cs="Times New Roman"/>
          <w:cs/>
          <w:lang w:bidi="bn-BD"/>
        </w:rPr>
        <w:t xml:space="preserve">Infact, </w:t>
      </w:r>
      <w:r w:rsidR="00C83C72" w:rsidRPr="001A288B">
        <w:rPr>
          <w:rFonts w:ascii="Times New Roman" w:hAnsi="Times New Roman" w:cs="Times New Roman"/>
          <w:cs/>
          <w:lang w:bidi="bn-BD"/>
        </w:rPr>
        <w:t xml:space="preserve">my preconceived notion about </w:t>
      </w:r>
      <w:r w:rsidR="00280DBF" w:rsidRPr="001A288B">
        <w:rPr>
          <w:rFonts w:ascii="Times New Roman" w:hAnsi="Times New Roman" w:cs="Times New Roman"/>
          <w:cs/>
          <w:lang w:bidi="bn-BD"/>
        </w:rPr>
        <w:t>C</w:t>
      </w:r>
      <w:r w:rsidR="00C83C72" w:rsidRPr="001A288B">
        <w:rPr>
          <w:rFonts w:ascii="Times New Roman" w:hAnsi="Times New Roman" w:cs="Times New Roman"/>
          <w:cs/>
          <w:lang w:bidi="bn-BD"/>
        </w:rPr>
        <w:t xml:space="preserve">omputer </w:t>
      </w:r>
      <w:r w:rsidR="00280DBF" w:rsidRPr="001A288B">
        <w:rPr>
          <w:rFonts w:ascii="Times New Roman" w:hAnsi="Times New Roman" w:cs="Times New Roman"/>
          <w:cs/>
          <w:lang w:bidi="bn-BD"/>
        </w:rPr>
        <w:t>S</w:t>
      </w:r>
      <w:r w:rsidR="00C83C72" w:rsidRPr="001A288B">
        <w:rPr>
          <w:rFonts w:ascii="Times New Roman" w:hAnsi="Times New Roman" w:cs="Times New Roman"/>
          <w:cs/>
          <w:lang w:bidi="bn-BD"/>
        </w:rPr>
        <w:t xml:space="preserve">cience, when I got admitted, was that it </w:t>
      </w:r>
      <w:r w:rsidR="00BD4F58" w:rsidRPr="001A288B">
        <w:rPr>
          <w:rFonts w:ascii="Times New Roman" w:hAnsi="Times New Roman" w:cs="Times New Roman"/>
          <w:cs/>
          <w:lang w:bidi="bn-BD"/>
        </w:rPr>
        <w:t>is</w:t>
      </w:r>
      <w:r w:rsidR="00C83C72" w:rsidRPr="001A288B">
        <w:rPr>
          <w:rFonts w:ascii="Times New Roman" w:hAnsi="Times New Roman" w:cs="Times New Roman"/>
          <w:cs/>
          <w:lang w:bidi="bn-BD"/>
        </w:rPr>
        <w:t xml:space="preserve"> all about </w:t>
      </w:r>
      <w:r w:rsidR="001D227C" w:rsidRPr="001A288B">
        <w:rPr>
          <w:rFonts w:ascii="Times New Roman" w:hAnsi="Times New Roman" w:cs="Times New Roman"/>
          <w:cs/>
          <w:lang w:bidi="bn-BD"/>
        </w:rPr>
        <w:t>developing</w:t>
      </w:r>
      <w:r w:rsidR="00C83C72" w:rsidRPr="001A288B">
        <w:rPr>
          <w:rFonts w:ascii="Times New Roman" w:hAnsi="Times New Roman" w:cs="Times New Roman"/>
          <w:cs/>
          <w:lang w:bidi="bn-BD"/>
        </w:rPr>
        <w:t xml:space="preserve"> softwares and games</w:t>
      </w:r>
      <w:commentRangeEnd w:id="1"/>
      <w:r w:rsidR="00994FD5">
        <w:rPr>
          <w:rStyle w:val="CommentReference"/>
        </w:rPr>
        <w:commentReference w:id="1"/>
      </w:r>
      <w:r w:rsidR="008C1F29" w:rsidRPr="001A288B">
        <w:rPr>
          <w:rFonts w:ascii="Times New Roman" w:hAnsi="Times New Roman" w:cs="Times New Roman"/>
          <w:cs/>
          <w:lang w:bidi="bn-BD"/>
        </w:rPr>
        <w:t>. However</w:t>
      </w:r>
      <w:r w:rsidR="006F1424" w:rsidRPr="001A288B">
        <w:rPr>
          <w:rFonts w:ascii="Times New Roman" w:hAnsi="Times New Roman" w:cs="Times New Roman"/>
          <w:cs/>
          <w:lang w:bidi="bn-BD"/>
        </w:rPr>
        <w:t>,</w:t>
      </w:r>
      <w:r w:rsidR="008C1F29" w:rsidRPr="001A288B">
        <w:rPr>
          <w:rFonts w:ascii="Times New Roman" w:hAnsi="Times New Roman" w:cs="Times New Roman"/>
          <w:cs/>
          <w:lang w:bidi="bn-BD"/>
        </w:rPr>
        <w:t xml:space="preserve"> as I had the opportunity to be closely acquainted with these fields </w:t>
      </w:r>
      <w:r w:rsidR="00200321" w:rsidRPr="001A288B">
        <w:rPr>
          <w:rFonts w:ascii="Times New Roman" w:hAnsi="Times New Roman" w:cs="Times New Roman"/>
          <w:cs/>
          <w:lang w:bidi="bn-BD"/>
        </w:rPr>
        <w:t>later on</w:t>
      </w:r>
      <w:r w:rsidR="008C1F29" w:rsidRPr="001A288B">
        <w:rPr>
          <w:rFonts w:ascii="Times New Roman" w:hAnsi="Times New Roman" w:cs="Times New Roman"/>
          <w:cs/>
          <w:lang w:bidi="bn-BD"/>
        </w:rPr>
        <w:t xml:space="preserve">, I </w:t>
      </w:r>
      <w:r w:rsidR="00DF6C87" w:rsidRPr="001A288B">
        <w:rPr>
          <w:rFonts w:ascii="Times New Roman" w:hAnsi="Times New Roman" w:cs="Times New Roman"/>
          <w:cs/>
          <w:lang w:bidi="bn-BD"/>
        </w:rPr>
        <w:t xml:space="preserve">found them so </w:t>
      </w:r>
      <w:r w:rsidR="006F1424" w:rsidRPr="001A288B">
        <w:rPr>
          <w:rFonts w:ascii="Times New Roman" w:hAnsi="Times New Roman" w:cs="Times New Roman"/>
          <w:cs/>
          <w:lang w:bidi="bn-BD"/>
        </w:rPr>
        <w:t xml:space="preserve">intriguing and </w:t>
      </w:r>
      <w:r w:rsidR="000E169F" w:rsidRPr="001A288B">
        <w:rPr>
          <w:rFonts w:ascii="Times New Roman" w:hAnsi="Times New Roman" w:cs="Times New Roman"/>
          <w:cs/>
          <w:lang w:bidi="bn-BD"/>
        </w:rPr>
        <w:t>nuanced</w:t>
      </w:r>
      <w:r w:rsidR="006F1424" w:rsidRPr="001A288B">
        <w:rPr>
          <w:rFonts w:ascii="Times New Roman" w:hAnsi="Times New Roman" w:cs="Times New Roman"/>
          <w:cs/>
          <w:lang w:bidi="bn-BD"/>
        </w:rPr>
        <w:t xml:space="preserve"> that I made up my mind </w:t>
      </w:r>
      <w:r w:rsidR="002D2C50" w:rsidRPr="001A288B">
        <w:rPr>
          <w:rFonts w:ascii="Times New Roman" w:hAnsi="Times New Roman" w:cs="Times New Roman"/>
          <w:cs/>
          <w:lang w:bidi="bn-BD"/>
        </w:rPr>
        <w:t xml:space="preserve">in building my career and conduct research in these fields. Years from now, I would like to </w:t>
      </w:r>
      <w:r w:rsidR="00DE34DF" w:rsidRPr="001A288B">
        <w:rPr>
          <w:rFonts w:ascii="Times New Roman" w:hAnsi="Times New Roman" w:cs="Times New Roman"/>
          <w:cs/>
          <w:lang w:bidi="bn-BD"/>
        </w:rPr>
        <w:t>visualize</w:t>
      </w:r>
      <w:r w:rsidR="002D2C50" w:rsidRPr="001A288B">
        <w:rPr>
          <w:rFonts w:ascii="Times New Roman" w:hAnsi="Times New Roman" w:cs="Times New Roman"/>
          <w:cs/>
          <w:lang w:bidi="bn-BD"/>
        </w:rPr>
        <w:t xml:space="preserve"> myself as a researcher in research institutes that work with computer vision</w:t>
      </w:r>
      <w:r w:rsidR="00DE34DF" w:rsidRPr="001A288B">
        <w:rPr>
          <w:rFonts w:ascii="Times New Roman" w:hAnsi="Times New Roman" w:cs="Times New Roman"/>
          <w:cs/>
          <w:lang w:bidi="bn-BD"/>
        </w:rPr>
        <w:t xml:space="preserve"> </w:t>
      </w:r>
      <w:r w:rsidR="00453894" w:rsidRPr="001A288B">
        <w:rPr>
          <w:rFonts w:ascii="Times New Roman" w:hAnsi="Times New Roman" w:cs="Times New Roman"/>
          <w:cs/>
          <w:lang w:bidi="bn-BD"/>
        </w:rPr>
        <w:t xml:space="preserve">and </w:t>
      </w:r>
      <w:r w:rsidR="00DE34DF" w:rsidRPr="001A288B">
        <w:rPr>
          <w:rFonts w:ascii="Times New Roman" w:hAnsi="Times New Roman" w:cs="Times New Roman"/>
          <w:cs/>
          <w:lang w:bidi="bn-BD"/>
        </w:rPr>
        <w:t>intelligent systems</w:t>
      </w:r>
      <w:r w:rsidR="002D2C50" w:rsidRPr="001A288B">
        <w:rPr>
          <w:rFonts w:ascii="Times New Roman" w:hAnsi="Times New Roman" w:cs="Times New Roman"/>
          <w:cs/>
          <w:lang w:bidi="bn-BD"/>
        </w:rPr>
        <w:t>.</w:t>
      </w:r>
    </w:p>
    <w:p w14:paraId="7576FA72" w14:textId="77777777" w:rsidR="00D65F55" w:rsidRPr="001A288B" w:rsidRDefault="002B2DA5" w:rsidP="00E71C37">
      <w:pPr>
        <w:jc w:val="both"/>
        <w:rPr>
          <w:rFonts w:ascii="Times New Roman" w:hAnsi="Times New Roman" w:cs="Times New Roman"/>
          <w:lang w:bidi="bn-BD"/>
        </w:rPr>
      </w:pPr>
      <w:r w:rsidRPr="001A288B">
        <w:rPr>
          <w:rFonts w:ascii="Times New Roman" w:hAnsi="Times New Roman" w:cs="Times New Roman"/>
          <w:lang w:bidi="bn-BD"/>
        </w:rPr>
        <w:t xml:space="preserve">My father being an electrical engineer, I grew up in an environment full of tools and electrical and electronic equipment. I used to watch my dad with awe working on circuits and fixing things. </w:t>
      </w:r>
      <w:r w:rsidR="006F6B30" w:rsidRPr="001A288B">
        <w:rPr>
          <w:rFonts w:ascii="Times New Roman" w:hAnsi="Times New Roman" w:cs="Times New Roman"/>
          <w:lang w:bidi="bn-BD"/>
        </w:rPr>
        <w:t xml:space="preserve">He also introduced me to computers and taught me how to use it. He used to show me different hardware components and how they </w:t>
      </w:r>
      <w:r w:rsidR="001A473D" w:rsidRPr="001A288B">
        <w:rPr>
          <w:rFonts w:ascii="Times New Roman" w:hAnsi="Times New Roman" w:cs="Times New Roman"/>
          <w:lang w:bidi="bn-BD"/>
        </w:rPr>
        <w:t>are</w:t>
      </w:r>
      <w:r w:rsidR="006F6B30" w:rsidRPr="001A288B">
        <w:rPr>
          <w:rFonts w:ascii="Times New Roman" w:hAnsi="Times New Roman" w:cs="Times New Roman"/>
          <w:lang w:bidi="bn-BD"/>
        </w:rPr>
        <w:t xml:space="preserve"> assembled. </w:t>
      </w:r>
      <w:r w:rsidR="00E62E95" w:rsidRPr="001A288B">
        <w:rPr>
          <w:rFonts w:ascii="Times New Roman" w:hAnsi="Times New Roman" w:cs="Times New Roman"/>
          <w:lang w:bidi="bn-BD"/>
        </w:rPr>
        <w:t xml:space="preserve">As I grew up using computers, I was so amazed and fascinated by the wide variety of things </w:t>
      </w:r>
      <w:commentRangeStart w:id="2"/>
      <w:r w:rsidR="00E62E95" w:rsidRPr="001A288B">
        <w:rPr>
          <w:rFonts w:ascii="Times New Roman" w:hAnsi="Times New Roman" w:cs="Times New Roman"/>
          <w:lang w:bidi="bn-BD"/>
        </w:rPr>
        <w:t xml:space="preserve">that could be done that I aspired to have </w:t>
      </w:r>
      <w:commentRangeEnd w:id="2"/>
      <w:r w:rsidR="00994FD5">
        <w:rPr>
          <w:rStyle w:val="CommentReference"/>
        </w:rPr>
        <w:commentReference w:id="2"/>
      </w:r>
      <w:r w:rsidR="00E62E95" w:rsidRPr="001A288B">
        <w:rPr>
          <w:rFonts w:ascii="Times New Roman" w:hAnsi="Times New Roman" w:cs="Times New Roman"/>
          <w:lang w:bidi="bn-BD"/>
        </w:rPr>
        <w:t>a career in Computer Science and Engineering</w:t>
      </w:r>
      <w:r w:rsidR="00F47E63" w:rsidRPr="001A288B">
        <w:rPr>
          <w:rFonts w:ascii="Times New Roman" w:hAnsi="Times New Roman" w:cs="Times New Roman"/>
          <w:lang w:bidi="bn-BD"/>
        </w:rPr>
        <w:t>.</w:t>
      </w:r>
      <w:r w:rsidR="00916A81" w:rsidRPr="001A288B">
        <w:rPr>
          <w:rFonts w:ascii="Times New Roman" w:hAnsi="Times New Roman" w:cs="Times New Roman"/>
          <w:lang w:bidi="bn-BD"/>
        </w:rPr>
        <w:t xml:space="preserve"> </w:t>
      </w:r>
      <w:r w:rsidR="00F47E63" w:rsidRPr="001A288B">
        <w:rPr>
          <w:rFonts w:ascii="Times New Roman" w:hAnsi="Times New Roman" w:cs="Times New Roman"/>
          <w:lang w:bidi="bn-BD"/>
        </w:rPr>
        <w:t xml:space="preserve">My dream turned into </w:t>
      </w:r>
      <w:r w:rsidR="00635D12" w:rsidRPr="001A288B">
        <w:rPr>
          <w:rFonts w:ascii="Times New Roman" w:hAnsi="Times New Roman" w:cs="Times New Roman"/>
          <w:lang w:bidi="bn-BD"/>
        </w:rPr>
        <w:t>reality</w:t>
      </w:r>
      <w:r w:rsidR="00F47E63" w:rsidRPr="001A288B">
        <w:rPr>
          <w:rFonts w:ascii="Times New Roman" w:hAnsi="Times New Roman" w:cs="Times New Roman"/>
          <w:lang w:bidi="bn-BD"/>
        </w:rPr>
        <w:t xml:space="preserve"> when I got an opportunity to be admitted in the department of Computer Science and Engineering in Islamic University of Tech</w:t>
      </w:r>
      <w:r w:rsidR="002A15D4" w:rsidRPr="001A288B">
        <w:rPr>
          <w:rFonts w:ascii="Times New Roman" w:hAnsi="Times New Roman" w:cs="Times New Roman"/>
          <w:lang w:bidi="bn-BD"/>
        </w:rPr>
        <w:t xml:space="preserve">nology, one of the leading universities in Bangladesh. </w:t>
      </w:r>
      <w:r w:rsidR="005C656C" w:rsidRPr="001A288B">
        <w:rPr>
          <w:rFonts w:ascii="Times New Roman" w:hAnsi="Times New Roman" w:cs="Times New Roman"/>
          <w:lang w:bidi="bn-BD"/>
        </w:rPr>
        <w:t xml:space="preserve"> </w:t>
      </w:r>
      <w:commentRangeStart w:id="3"/>
      <w:r w:rsidR="00EC60EC" w:rsidRPr="001A288B">
        <w:rPr>
          <w:rFonts w:ascii="Times New Roman" w:hAnsi="Times New Roman" w:cs="Times New Roman"/>
          <w:lang w:bidi="bn-BD"/>
        </w:rPr>
        <w:t xml:space="preserve">Only few students, </w:t>
      </w:r>
      <w:commentRangeStart w:id="4"/>
      <w:r w:rsidR="00EC60EC" w:rsidRPr="001A288B">
        <w:rPr>
          <w:rFonts w:ascii="Times New Roman" w:hAnsi="Times New Roman" w:cs="Times New Roman"/>
          <w:lang w:bidi="bn-BD"/>
        </w:rPr>
        <w:t xml:space="preserve">having top results, </w:t>
      </w:r>
      <w:commentRangeEnd w:id="4"/>
      <w:r w:rsidR="00B4768E">
        <w:rPr>
          <w:rStyle w:val="CommentReference"/>
        </w:rPr>
        <w:commentReference w:id="4"/>
      </w:r>
      <w:r w:rsidR="00EC60EC" w:rsidRPr="001A288B">
        <w:rPr>
          <w:rFonts w:ascii="Times New Roman" w:hAnsi="Times New Roman" w:cs="Times New Roman"/>
          <w:lang w:bidi="bn-BD"/>
        </w:rPr>
        <w:t>can have the opportunity to get an admission after sitting for a highly competitive admission test</w:t>
      </w:r>
      <w:r w:rsidR="00374712">
        <w:rPr>
          <w:rFonts w:ascii="Times New Roman" w:hAnsi="Times New Roman" w:cs="Times New Roman"/>
          <w:lang w:bidi="bn-BD"/>
        </w:rPr>
        <w:t>,</w:t>
      </w:r>
      <w:r w:rsidR="00655059">
        <w:rPr>
          <w:rFonts w:ascii="Times New Roman" w:hAnsi="Times New Roman" w:cs="Times New Roman"/>
          <w:lang w:bidi="bn-BD"/>
        </w:rPr>
        <w:t xml:space="preserve"> where only 235 students are selected out of 2000</w:t>
      </w:r>
      <w:r w:rsidR="00EC60EC" w:rsidRPr="001A288B">
        <w:rPr>
          <w:rFonts w:ascii="Times New Roman" w:hAnsi="Times New Roman" w:cs="Times New Roman"/>
          <w:lang w:bidi="bn-BD"/>
        </w:rPr>
        <w:t>.</w:t>
      </w:r>
      <w:r w:rsidR="00702AD7" w:rsidRPr="001A288B">
        <w:rPr>
          <w:rFonts w:ascii="Times New Roman" w:hAnsi="Times New Roman" w:cs="Times New Roman"/>
          <w:lang w:bidi="bn-BD"/>
        </w:rPr>
        <w:t xml:space="preserve"> </w:t>
      </w:r>
      <w:commentRangeEnd w:id="3"/>
      <w:r w:rsidR="00B4768E">
        <w:rPr>
          <w:rStyle w:val="CommentReference"/>
        </w:rPr>
        <w:commentReference w:id="3"/>
      </w:r>
      <w:r w:rsidR="00C10EF4" w:rsidRPr="001A288B">
        <w:rPr>
          <w:rFonts w:ascii="Times New Roman" w:hAnsi="Times New Roman" w:cs="Times New Roman"/>
          <w:lang w:bidi="bn-BD"/>
        </w:rPr>
        <w:t>Throughout my undergraduate studies I was put through intense academic pressure</w:t>
      </w:r>
      <w:r w:rsidR="0093251B">
        <w:rPr>
          <w:rFonts w:ascii="Times New Roman" w:hAnsi="Times New Roman" w:cs="Times New Roman"/>
          <w:lang w:bidi="bn-BD"/>
        </w:rPr>
        <w:t>, having to take 181.5 credits,</w:t>
      </w:r>
      <w:r w:rsidR="0093251B" w:rsidRPr="001A288B">
        <w:rPr>
          <w:rFonts w:ascii="Times New Roman" w:hAnsi="Times New Roman" w:cs="Times New Roman"/>
          <w:lang w:bidi="bn-BD"/>
        </w:rPr>
        <w:t xml:space="preserve"> </w:t>
      </w:r>
      <w:r w:rsidR="00D20525" w:rsidRPr="001A288B">
        <w:rPr>
          <w:rFonts w:ascii="Times New Roman" w:hAnsi="Times New Roman" w:cs="Times New Roman"/>
          <w:lang w:bidi="bn-BD"/>
        </w:rPr>
        <w:t>despite</w:t>
      </w:r>
      <w:r w:rsidR="0093251B">
        <w:rPr>
          <w:rFonts w:ascii="Times New Roman" w:hAnsi="Times New Roman" w:cs="Times New Roman"/>
          <w:lang w:bidi="bn-BD"/>
        </w:rPr>
        <w:t xml:space="preserve"> </w:t>
      </w:r>
      <w:r w:rsidR="00D20525" w:rsidRPr="001A288B">
        <w:rPr>
          <w:rFonts w:ascii="Times New Roman" w:hAnsi="Times New Roman" w:cs="Times New Roman"/>
          <w:lang w:bidi="bn-BD"/>
        </w:rPr>
        <w:t>which</w:t>
      </w:r>
      <w:r w:rsidR="00527DE9" w:rsidRPr="001A288B">
        <w:rPr>
          <w:rFonts w:ascii="Times New Roman" w:hAnsi="Times New Roman" w:cs="Times New Roman"/>
          <w:lang w:bidi="bn-BD"/>
        </w:rPr>
        <w:t xml:space="preserve"> I was able to</w:t>
      </w:r>
      <w:r w:rsidR="005D0C01" w:rsidRPr="001A288B">
        <w:rPr>
          <w:rFonts w:ascii="Times New Roman" w:hAnsi="Times New Roman" w:cs="Times New Roman"/>
          <w:lang w:bidi="bn-BD"/>
        </w:rPr>
        <w:t xml:space="preserve"> </w:t>
      </w:r>
      <w:r w:rsidR="00527DE9" w:rsidRPr="001A288B">
        <w:rPr>
          <w:rFonts w:ascii="Times New Roman" w:hAnsi="Times New Roman" w:cs="Times New Roman"/>
        </w:rPr>
        <w:t>s</w:t>
      </w:r>
      <w:r w:rsidR="005D0C01" w:rsidRPr="001A288B">
        <w:rPr>
          <w:rFonts w:ascii="Times New Roman" w:hAnsi="Times New Roman" w:cs="Times New Roman"/>
          <w:lang w:bidi="bn-BD"/>
        </w:rPr>
        <w:t>uccessful</w:t>
      </w:r>
      <w:r w:rsidR="00527DE9" w:rsidRPr="001A288B">
        <w:rPr>
          <w:rFonts w:ascii="Times New Roman" w:hAnsi="Times New Roman" w:cs="Times New Roman"/>
          <w:lang w:bidi="bn-BD"/>
        </w:rPr>
        <w:t xml:space="preserve">ly complete </w:t>
      </w:r>
      <w:r w:rsidR="005D0C01" w:rsidRPr="001A288B">
        <w:rPr>
          <w:rFonts w:ascii="Times New Roman" w:hAnsi="Times New Roman" w:cs="Times New Roman"/>
          <w:lang w:bidi="bn-BD"/>
        </w:rPr>
        <w:t>my undergraduate courses</w:t>
      </w:r>
      <w:r w:rsidR="00BC29B4" w:rsidRPr="001A288B">
        <w:rPr>
          <w:rFonts w:ascii="Times New Roman" w:hAnsi="Times New Roman" w:cs="Times New Roman"/>
          <w:lang w:bidi="bn-BD"/>
        </w:rPr>
        <w:t>,</w:t>
      </w:r>
      <w:r w:rsidR="002F46DD" w:rsidRPr="001A288B">
        <w:rPr>
          <w:rFonts w:ascii="Times New Roman" w:hAnsi="Times New Roman" w:cs="Times New Roman"/>
          <w:lang w:bidi="bn-BD"/>
        </w:rPr>
        <w:t xml:space="preserve"> obtaining </w:t>
      </w:r>
      <w:commentRangeStart w:id="5"/>
      <w:r w:rsidR="00984C7D" w:rsidRPr="001A288B">
        <w:rPr>
          <w:rFonts w:ascii="Times New Roman" w:hAnsi="Times New Roman" w:cs="Times New Roman"/>
          <w:lang w:bidi="bn-BD"/>
        </w:rPr>
        <w:t>high</w:t>
      </w:r>
      <w:r w:rsidR="002F46DD" w:rsidRPr="001A288B">
        <w:rPr>
          <w:rFonts w:ascii="Times New Roman" w:hAnsi="Times New Roman" w:cs="Times New Roman"/>
          <w:lang w:bidi="bn-BD"/>
        </w:rPr>
        <w:t xml:space="preserve"> grades</w:t>
      </w:r>
      <w:commentRangeEnd w:id="5"/>
      <w:r w:rsidR="00B4768E">
        <w:rPr>
          <w:rStyle w:val="CommentReference"/>
        </w:rPr>
        <w:commentReference w:id="5"/>
      </w:r>
      <w:r w:rsidR="004E58EB">
        <w:rPr>
          <w:rFonts w:ascii="Times New Roman" w:hAnsi="Times New Roman" w:cs="Times New Roman"/>
          <w:lang w:bidi="bn-BD"/>
        </w:rPr>
        <w:t>.</w:t>
      </w:r>
      <w:r w:rsidR="00C10EF4" w:rsidRPr="001A288B">
        <w:rPr>
          <w:rFonts w:ascii="Times New Roman" w:hAnsi="Times New Roman" w:cs="Times New Roman"/>
          <w:lang w:bidi="bn-BD"/>
        </w:rPr>
        <w:t xml:space="preserve"> </w:t>
      </w:r>
      <w:commentRangeStart w:id="6"/>
      <w:r w:rsidR="00842DDB" w:rsidRPr="001A288B">
        <w:rPr>
          <w:rFonts w:ascii="Times New Roman" w:hAnsi="Times New Roman" w:cs="Times New Roman"/>
          <w:lang w:bidi="bn-BD"/>
        </w:rPr>
        <w:t>My university</w:t>
      </w:r>
      <w:r w:rsidR="00C10EF4" w:rsidRPr="001A288B">
        <w:rPr>
          <w:rFonts w:ascii="Times New Roman" w:hAnsi="Times New Roman" w:cs="Times New Roman"/>
          <w:lang w:bidi="bn-BD"/>
        </w:rPr>
        <w:t xml:space="preserve"> </w:t>
      </w:r>
      <w:r w:rsidR="00842DDB" w:rsidRPr="001A288B">
        <w:rPr>
          <w:rFonts w:ascii="Times New Roman" w:hAnsi="Times New Roman" w:cs="Times New Roman"/>
          <w:lang w:bidi="bn-BD"/>
        </w:rPr>
        <w:t xml:space="preserve">provided me the </w:t>
      </w:r>
      <w:r w:rsidR="00916A81" w:rsidRPr="001A288B">
        <w:rPr>
          <w:rFonts w:ascii="Times New Roman" w:hAnsi="Times New Roman" w:cs="Times New Roman"/>
          <w:lang w:bidi="bn-BD"/>
        </w:rPr>
        <w:t>appropriate</w:t>
      </w:r>
      <w:r w:rsidR="00842DDB" w:rsidRPr="001A288B">
        <w:rPr>
          <w:rFonts w:ascii="Times New Roman" w:hAnsi="Times New Roman" w:cs="Times New Roman"/>
          <w:lang w:bidi="bn-BD"/>
        </w:rPr>
        <w:t xml:space="preserve"> platform to n</w:t>
      </w:r>
      <w:r w:rsidR="00C10EF4" w:rsidRPr="001A288B">
        <w:rPr>
          <w:rFonts w:ascii="Times New Roman" w:hAnsi="Times New Roman" w:cs="Times New Roman"/>
          <w:lang w:bidi="bn-BD"/>
        </w:rPr>
        <w:t xml:space="preserve">urture my knowledge and skills. </w:t>
      </w:r>
      <w:commentRangeEnd w:id="6"/>
      <w:r w:rsidR="00B4768E">
        <w:rPr>
          <w:rStyle w:val="CommentReference"/>
        </w:rPr>
        <w:commentReference w:id="6"/>
      </w:r>
    </w:p>
    <w:p w14:paraId="7072DC60" w14:textId="77777777" w:rsidR="001D227C" w:rsidRPr="001A288B" w:rsidRDefault="001D227C" w:rsidP="00E71C37">
      <w:pPr>
        <w:jc w:val="both"/>
        <w:rPr>
          <w:rFonts w:ascii="Times New Roman" w:hAnsi="Times New Roman" w:cs="Times New Roman"/>
          <w:lang w:bidi="bn-BD"/>
        </w:rPr>
      </w:pPr>
      <w:r w:rsidRPr="001A288B">
        <w:rPr>
          <w:rFonts w:ascii="Times New Roman" w:hAnsi="Times New Roman" w:cs="Times New Roman"/>
          <w:lang w:bidi="bn-BD"/>
        </w:rPr>
        <w:t xml:space="preserve">During my undergraduate studies, </w:t>
      </w:r>
      <w:r w:rsidR="00A07B3F" w:rsidRPr="001A288B">
        <w:rPr>
          <w:rFonts w:ascii="Times New Roman" w:hAnsi="Times New Roman" w:cs="Times New Roman"/>
          <w:lang w:bidi="bn-BD"/>
        </w:rPr>
        <w:t xml:space="preserve">I found keen interest in subjects like Algorithm, Machine Learning, </w:t>
      </w:r>
      <w:r w:rsidR="007C2259">
        <w:rPr>
          <w:rFonts w:ascii="Times New Roman" w:hAnsi="Times New Roman" w:cs="Times New Roman"/>
          <w:lang w:bidi="bn-BD"/>
        </w:rPr>
        <w:t>Artificial Intelligence</w:t>
      </w:r>
      <w:r w:rsidR="00A07B3F" w:rsidRPr="001A288B">
        <w:rPr>
          <w:rFonts w:ascii="Times New Roman" w:hAnsi="Times New Roman" w:cs="Times New Roman"/>
          <w:lang w:bidi="bn-BD"/>
        </w:rPr>
        <w:t xml:space="preserve"> and Image Processing. </w:t>
      </w:r>
      <w:r w:rsidR="00DD3D66" w:rsidRPr="001A288B">
        <w:rPr>
          <w:rFonts w:ascii="Times New Roman" w:hAnsi="Times New Roman" w:cs="Times New Roman"/>
          <w:lang w:bidi="bn-BD"/>
        </w:rPr>
        <w:t>I</w:t>
      </w:r>
      <w:r w:rsidR="00363999" w:rsidRPr="001A288B">
        <w:rPr>
          <w:rFonts w:ascii="Times New Roman" w:hAnsi="Times New Roman" w:cs="Times New Roman"/>
          <w:lang w:bidi="bn-BD"/>
        </w:rPr>
        <w:t xml:space="preserve"> was introduced to the </w:t>
      </w:r>
      <w:r w:rsidR="00C91F0A" w:rsidRPr="001A288B">
        <w:rPr>
          <w:rFonts w:ascii="Times New Roman" w:hAnsi="Times New Roman" w:cs="Times New Roman"/>
          <w:lang w:bidi="bn-BD"/>
        </w:rPr>
        <w:t>course</w:t>
      </w:r>
      <w:r w:rsidR="008A5E9E" w:rsidRPr="001A288B">
        <w:rPr>
          <w:rFonts w:ascii="Times New Roman" w:hAnsi="Times New Roman" w:cs="Times New Roman"/>
          <w:lang w:bidi="bn-BD"/>
        </w:rPr>
        <w:t xml:space="preserve"> of </w:t>
      </w:r>
      <w:r w:rsidR="002839C6" w:rsidRPr="001A288B">
        <w:rPr>
          <w:rFonts w:ascii="Times New Roman" w:hAnsi="Times New Roman" w:cs="Times New Roman"/>
          <w:lang w:bidi="bn-BD"/>
        </w:rPr>
        <w:t>M</w:t>
      </w:r>
      <w:r w:rsidR="00363999" w:rsidRPr="001A288B">
        <w:rPr>
          <w:rFonts w:ascii="Times New Roman" w:hAnsi="Times New Roman" w:cs="Times New Roman"/>
          <w:lang w:bidi="bn-BD"/>
        </w:rPr>
        <w:t xml:space="preserve">achine </w:t>
      </w:r>
      <w:r w:rsidR="002839C6" w:rsidRPr="001A288B">
        <w:rPr>
          <w:rFonts w:ascii="Times New Roman" w:hAnsi="Times New Roman" w:cs="Times New Roman"/>
          <w:lang w:bidi="bn-BD"/>
        </w:rPr>
        <w:t>L</w:t>
      </w:r>
      <w:r w:rsidR="00363999" w:rsidRPr="001A288B">
        <w:rPr>
          <w:rFonts w:ascii="Times New Roman" w:hAnsi="Times New Roman" w:cs="Times New Roman"/>
          <w:lang w:bidi="bn-BD"/>
        </w:rPr>
        <w:t>earning in my junior years.</w:t>
      </w:r>
      <w:r w:rsidR="00753754" w:rsidRPr="001A288B">
        <w:rPr>
          <w:rFonts w:ascii="Times New Roman" w:hAnsi="Times New Roman" w:cs="Times New Roman"/>
          <w:lang w:bidi="bn-BD"/>
        </w:rPr>
        <w:t xml:space="preserve"> </w:t>
      </w:r>
      <w:commentRangeStart w:id="7"/>
      <w:r w:rsidR="00753754" w:rsidRPr="001A288B">
        <w:rPr>
          <w:rFonts w:ascii="Times New Roman" w:hAnsi="Times New Roman" w:cs="Times New Roman"/>
          <w:lang w:bidi="bn-BD"/>
        </w:rPr>
        <w:t>I was dee</w:t>
      </w:r>
      <w:r w:rsidR="00F330DC" w:rsidRPr="001A288B">
        <w:rPr>
          <w:rFonts w:ascii="Times New Roman" w:hAnsi="Times New Roman" w:cs="Times New Roman"/>
          <w:lang w:bidi="bn-BD"/>
        </w:rPr>
        <w:t xml:space="preserve">ply motivated </w:t>
      </w:r>
      <w:r w:rsidR="003E589B" w:rsidRPr="001A288B">
        <w:rPr>
          <w:rFonts w:ascii="Times New Roman" w:hAnsi="Times New Roman" w:cs="Times New Roman"/>
          <w:lang w:bidi="bn-BD"/>
        </w:rPr>
        <w:t xml:space="preserve">by the idea that </w:t>
      </w:r>
      <w:r w:rsidR="00753754" w:rsidRPr="001A288B">
        <w:rPr>
          <w:rFonts w:ascii="Times New Roman" w:hAnsi="Times New Roman" w:cs="Times New Roman"/>
          <w:lang w:bidi="bn-BD"/>
        </w:rPr>
        <w:t>computers can be made to “learn”</w:t>
      </w:r>
      <w:r w:rsidR="00363999" w:rsidRPr="001A288B">
        <w:rPr>
          <w:rFonts w:ascii="Times New Roman" w:hAnsi="Times New Roman" w:cs="Times New Roman"/>
          <w:lang w:bidi="bn-BD"/>
        </w:rPr>
        <w:t xml:space="preserve"> </w:t>
      </w:r>
      <w:r w:rsidR="00753754" w:rsidRPr="001A288B">
        <w:rPr>
          <w:rFonts w:ascii="Times New Roman" w:hAnsi="Times New Roman" w:cs="Times New Roman"/>
          <w:lang w:bidi="bn-BD"/>
        </w:rPr>
        <w:t>things just like ordinary people</w:t>
      </w:r>
      <w:r w:rsidR="00F330DC" w:rsidRPr="001A288B">
        <w:rPr>
          <w:rFonts w:ascii="Times New Roman" w:hAnsi="Times New Roman" w:cs="Times New Roman"/>
          <w:lang w:bidi="bn-BD"/>
        </w:rPr>
        <w:t xml:space="preserve"> and</w:t>
      </w:r>
      <w:r w:rsidR="00753754" w:rsidRPr="001A288B">
        <w:rPr>
          <w:rFonts w:ascii="Times New Roman" w:hAnsi="Times New Roman" w:cs="Times New Roman"/>
          <w:lang w:bidi="bn-BD"/>
        </w:rPr>
        <w:t xml:space="preserve"> </w:t>
      </w:r>
      <w:r w:rsidR="003E589B" w:rsidRPr="001A288B">
        <w:rPr>
          <w:rFonts w:ascii="Times New Roman" w:hAnsi="Times New Roman" w:cs="Times New Roman"/>
          <w:lang w:bidi="bn-BD"/>
        </w:rPr>
        <w:t>that</w:t>
      </w:r>
      <w:r w:rsidR="00753754" w:rsidRPr="001A288B">
        <w:rPr>
          <w:rFonts w:ascii="Times New Roman" w:hAnsi="Times New Roman" w:cs="Times New Roman"/>
          <w:lang w:bidi="bn-BD"/>
        </w:rPr>
        <w:t xml:space="preserve"> computer</w:t>
      </w:r>
      <w:r w:rsidR="00F330DC" w:rsidRPr="001A288B">
        <w:rPr>
          <w:rFonts w:ascii="Times New Roman" w:hAnsi="Times New Roman" w:cs="Times New Roman"/>
          <w:lang w:bidi="bn-BD"/>
        </w:rPr>
        <w:t>s</w:t>
      </w:r>
      <w:r w:rsidR="00753754" w:rsidRPr="001A288B">
        <w:rPr>
          <w:rFonts w:ascii="Times New Roman" w:hAnsi="Times New Roman" w:cs="Times New Roman"/>
          <w:lang w:bidi="bn-BD"/>
        </w:rPr>
        <w:t xml:space="preserve"> can use the knowledge gained from learning to solve complex problems.</w:t>
      </w:r>
      <w:commentRangeEnd w:id="7"/>
      <w:r w:rsidR="00994FD5">
        <w:rPr>
          <w:rStyle w:val="CommentReference"/>
        </w:rPr>
        <w:commentReference w:id="7"/>
      </w:r>
      <w:r w:rsidR="00753754" w:rsidRPr="001A288B">
        <w:rPr>
          <w:rFonts w:ascii="Times New Roman" w:hAnsi="Times New Roman" w:cs="Times New Roman"/>
          <w:lang w:bidi="bn-BD"/>
        </w:rPr>
        <w:t xml:space="preserve"> </w:t>
      </w:r>
      <w:commentRangeStart w:id="8"/>
      <w:r w:rsidR="00753754" w:rsidRPr="001A288B">
        <w:rPr>
          <w:rFonts w:ascii="Times New Roman" w:hAnsi="Times New Roman" w:cs="Times New Roman"/>
          <w:lang w:bidi="bn-BD"/>
        </w:rPr>
        <w:t>Hence I</w:t>
      </w:r>
      <w:r w:rsidR="00363999" w:rsidRPr="001A288B">
        <w:rPr>
          <w:rFonts w:ascii="Times New Roman" w:hAnsi="Times New Roman" w:cs="Times New Roman"/>
          <w:lang w:bidi="bn-BD"/>
        </w:rPr>
        <w:t xml:space="preserve"> dive</w:t>
      </w:r>
      <w:r w:rsidR="00753754" w:rsidRPr="001A288B">
        <w:rPr>
          <w:rFonts w:ascii="Times New Roman" w:hAnsi="Times New Roman" w:cs="Times New Roman"/>
          <w:lang w:bidi="bn-BD"/>
        </w:rPr>
        <w:t>d</w:t>
      </w:r>
      <w:r w:rsidR="00363999" w:rsidRPr="001A288B">
        <w:rPr>
          <w:rFonts w:ascii="Times New Roman" w:hAnsi="Times New Roman" w:cs="Times New Roman"/>
          <w:lang w:bidi="bn-BD"/>
        </w:rPr>
        <w:t xml:space="preserve"> into the details of this field and did an online</w:t>
      </w:r>
      <w:r w:rsidR="001D0F5C" w:rsidRPr="001A288B">
        <w:rPr>
          <w:rFonts w:ascii="Times New Roman" w:hAnsi="Times New Roman" w:cs="Times New Roman"/>
          <w:lang w:bidi="bn-BD"/>
        </w:rPr>
        <w:t xml:space="preserve"> course</w:t>
      </w:r>
      <w:r w:rsidR="00363999" w:rsidRPr="001A288B">
        <w:rPr>
          <w:rFonts w:ascii="Times New Roman" w:hAnsi="Times New Roman" w:cs="Times New Roman"/>
          <w:lang w:bidi="bn-BD"/>
        </w:rPr>
        <w:t xml:space="preserve"> conducted by Andrew Ng, Associate Professor in the department of </w:t>
      </w:r>
      <w:r w:rsidR="00753754" w:rsidRPr="001A288B">
        <w:rPr>
          <w:rFonts w:ascii="Times New Roman" w:hAnsi="Times New Roman" w:cs="Times New Roman"/>
          <w:lang w:bidi="bn-BD"/>
        </w:rPr>
        <w:t>Computer Science at Stanford University.</w:t>
      </w:r>
      <w:commentRangeEnd w:id="8"/>
      <w:r w:rsidR="00994FD5">
        <w:rPr>
          <w:rStyle w:val="CommentReference"/>
        </w:rPr>
        <w:commentReference w:id="8"/>
      </w:r>
      <w:r w:rsidR="00753754" w:rsidRPr="001A288B">
        <w:rPr>
          <w:rFonts w:ascii="Times New Roman" w:hAnsi="Times New Roman" w:cs="Times New Roman"/>
          <w:lang w:bidi="bn-BD"/>
        </w:rPr>
        <w:t xml:space="preserve"> </w:t>
      </w:r>
      <w:r w:rsidR="00815431">
        <w:rPr>
          <w:rFonts w:ascii="Times New Roman" w:hAnsi="Times New Roman" w:cs="Times New Roman"/>
          <w:lang w:bidi="bn-BD"/>
        </w:rPr>
        <w:t xml:space="preserve">It </w:t>
      </w:r>
      <w:r w:rsidR="00173342">
        <w:rPr>
          <w:rFonts w:ascii="Times New Roman" w:hAnsi="Times New Roman" w:cs="Times New Roman"/>
          <w:lang w:bidi="bn-BD"/>
        </w:rPr>
        <w:t xml:space="preserve">was really </w:t>
      </w:r>
      <w:r w:rsidR="008D35B2">
        <w:rPr>
          <w:rFonts w:ascii="Times New Roman" w:hAnsi="Times New Roman" w:cs="Times New Roman"/>
          <w:lang w:bidi="bn-BD"/>
        </w:rPr>
        <w:t>amazing</w:t>
      </w:r>
      <w:r w:rsidR="00DF2B34">
        <w:rPr>
          <w:rFonts w:ascii="Times New Roman" w:hAnsi="Times New Roman" w:cs="Times New Roman"/>
          <w:lang w:bidi="bn-BD"/>
        </w:rPr>
        <w:t xml:space="preserve"> to see</w:t>
      </w:r>
      <w:r w:rsidR="00173342">
        <w:rPr>
          <w:rFonts w:ascii="Times New Roman" w:hAnsi="Times New Roman" w:cs="Times New Roman"/>
          <w:lang w:bidi="bn-BD"/>
        </w:rPr>
        <w:t xml:space="preserve"> how the algorithms applied in AI and Machine Learning </w:t>
      </w:r>
      <w:r w:rsidR="00DF2B34">
        <w:rPr>
          <w:rFonts w:ascii="Times New Roman" w:hAnsi="Times New Roman" w:cs="Times New Roman"/>
          <w:lang w:bidi="bn-BD"/>
        </w:rPr>
        <w:t xml:space="preserve">can give rise to the impression that the machines are </w:t>
      </w:r>
      <w:r w:rsidR="00EF49B6">
        <w:rPr>
          <w:rFonts w:ascii="Times New Roman" w:hAnsi="Times New Roman" w:cs="Times New Roman"/>
          <w:lang w:bidi="bn-BD"/>
        </w:rPr>
        <w:t>behaving intelligently, logically responding to inputs</w:t>
      </w:r>
      <w:r w:rsidR="00C452B4">
        <w:rPr>
          <w:rFonts w:ascii="Times New Roman" w:hAnsi="Times New Roman" w:cs="Times New Roman"/>
          <w:lang w:bidi="bn-BD"/>
        </w:rPr>
        <w:t>.</w:t>
      </w:r>
      <w:r w:rsidR="00DF2B34">
        <w:rPr>
          <w:rFonts w:ascii="Times New Roman" w:hAnsi="Times New Roman" w:cs="Times New Roman"/>
          <w:lang w:bidi="bn-BD"/>
        </w:rPr>
        <w:t xml:space="preserve"> </w:t>
      </w:r>
      <w:r w:rsidR="000E3271" w:rsidRPr="001A288B">
        <w:rPr>
          <w:rFonts w:ascii="Times New Roman" w:hAnsi="Times New Roman" w:cs="Times New Roman"/>
          <w:lang w:bidi="bn-BD"/>
        </w:rPr>
        <w:t xml:space="preserve">Later on during my senior years I came across the course of Image Processing and it </w:t>
      </w:r>
      <w:r w:rsidR="00C91F0A" w:rsidRPr="001A288B">
        <w:rPr>
          <w:rFonts w:ascii="Times New Roman" w:hAnsi="Times New Roman" w:cs="Times New Roman"/>
          <w:lang w:bidi="bn-BD"/>
        </w:rPr>
        <w:t>drew</w:t>
      </w:r>
      <w:r w:rsidR="000E3271" w:rsidRPr="001A288B">
        <w:rPr>
          <w:rFonts w:ascii="Times New Roman" w:hAnsi="Times New Roman" w:cs="Times New Roman"/>
          <w:lang w:bidi="bn-BD"/>
        </w:rPr>
        <w:t xml:space="preserve"> my attention. It was really interesting to see how digital images can be processed to produce enhanced images and </w:t>
      </w:r>
      <w:r w:rsidR="00216CBE" w:rsidRPr="001A288B">
        <w:rPr>
          <w:rFonts w:ascii="Times New Roman" w:hAnsi="Times New Roman" w:cs="Times New Roman"/>
          <w:lang w:bidi="bn-BD"/>
        </w:rPr>
        <w:t>it drove me in exploring the field in more details</w:t>
      </w:r>
      <w:r w:rsidR="009E1470" w:rsidRPr="001A288B">
        <w:rPr>
          <w:rFonts w:ascii="Times New Roman" w:hAnsi="Times New Roman" w:cs="Times New Roman"/>
          <w:lang w:bidi="bn-BD"/>
        </w:rPr>
        <w:t xml:space="preserve"> and to work on it</w:t>
      </w:r>
      <w:r w:rsidR="00216CBE" w:rsidRPr="001A288B">
        <w:rPr>
          <w:rFonts w:ascii="Times New Roman" w:hAnsi="Times New Roman" w:cs="Times New Roman"/>
          <w:lang w:bidi="bn-BD"/>
        </w:rPr>
        <w:t xml:space="preserve">. </w:t>
      </w:r>
      <w:r w:rsidR="00E615D7">
        <w:rPr>
          <w:rFonts w:ascii="Times New Roman" w:hAnsi="Times New Roman" w:cs="Times New Roman"/>
          <w:lang w:bidi="bn-BD"/>
        </w:rPr>
        <w:t xml:space="preserve">I have also </w:t>
      </w:r>
      <w:r w:rsidR="004919BA">
        <w:rPr>
          <w:rFonts w:ascii="Times New Roman" w:hAnsi="Times New Roman" w:cs="Times New Roman"/>
          <w:lang w:bidi="bn-BD"/>
        </w:rPr>
        <w:t>had</w:t>
      </w:r>
      <w:r w:rsidR="00E615D7">
        <w:rPr>
          <w:rFonts w:ascii="Times New Roman" w:hAnsi="Times New Roman" w:cs="Times New Roman"/>
          <w:lang w:bidi="bn-BD"/>
        </w:rPr>
        <w:t xml:space="preserve"> </w:t>
      </w:r>
      <w:commentRangeStart w:id="9"/>
      <w:r w:rsidR="00E615D7">
        <w:rPr>
          <w:rFonts w:ascii="Times New Roman" w:hAnsi="Times New Roman" w:cs="Times New Roman"/>
          <w:lang w:bidi="bn-BD"/>
        </w:rPr>
        <w:t>many</w:t>
      </w:r>
      <w:commentRangeEnd w:id="9"/>
      <w:r w:rsidR="002F15FF">
        <w:rPr>
          <w:rStyle w:val="CommentReference"/>
        </w:rPr>
        <w:commentReference w:id="9"/>
      </w:r>
      <w:r w:rsidR="00E615D7">
        <w:rPr>
          <w:rFonts w:ascii="Times New Roman" w:hAnsi="Times New Roman" w:cs="Times New Roman"/>
          <w:lang w:bidi="bn-BD"/>
        </w:rPr>
        <w:t xml:space="preserve"> courses in </w:t>
      </w:r>
      <w:r w:rsidR="00207B63">
        <w:rPr>
          <w:rFonts w:ascii="Times New Roman" w:hAnsi="Times New Roman" w:cs="Times New Roman"/>
          <w:lang w:bidi="bn-BD"/>
        </w:rPr>
        <w:t>P</w:t>
      </w:r>
      <w:r w:rsidR="00E615D7">
        <w:rPr>
          <w:rFonts w:ascii="Times New Roman" w:hAnsi="Times New Roman" w:cs="Times New Roman"/>
          <w:lang w:bidi="bn-BD"/>
        </w:rPr>
        <w:t xml:space="preserve">rogramming and Database Systems. The projects which I did in those courses were highly appreciated by my course </w:t>
      </w:r>
      <w:r w:rsidR="002B4550">
        <w:rPr>
          <w:rFonts w:ascii="Times New Roman" w:hAnsi="Times New Roman" w:cs="Times New Roman"/>
          <w:lang w:bidi="bn-BD"/>
        </w:rPr>
        <w:t>instructors</w:t>
      </w:r>
      <w:r w:rsidR="00E7480E">
        <w:rPr>
          <w:rFonts w:ascii="Times New Roman" w:hAnsi="Times New Roman" w:cs="Times New Roman"/>
          <w:lang w:bidi="bn-BD"/>
        </w:rPr>
        <w:t xml:space="preserve"> and earned me highest grades. The projects helped</w:t>
      </w:r>
      <w:r w:rsidR="00485A24">
        <w:rPr>
          <w:rFonts w:ascii="Times New Roman" w:hAnsi="Times New Roman" w:cs="Times New Roman"/>
          <w:lang w:bidi="bn-BD"/>
        </w:rPr>
        <w:t xml:space="preserve"> me</w:t>
      </w:r>
      <w:r w:rsidR="00E7480E">
        <w:rPr>
          <w:rFonts w:ascii="Times New Roman" w:hAnsi="Times New Roman" w:cs="Times New Roman"/>
          <w:lang w:bidi="bn-BD"/>
        </w:rPr>
        <w:t xml:space="preserve"> to bolster my knowledge </w:t>
      </w:r>
      <w:r w:rsidR="00485A24">
        <w:rPr>
          <w:rFonts w:ascii="Times New Roman" w:hAnsi="Times New Roman" w:cs="Times New Roman"/>
          <w:lang w:bidi="bn-BD"/>
        </w:rPr>
        <w:t xml:space="preserve">on </w:t>
      </w:r>
      <w:r w:rsidR="00E7480E">
        <w:rPr>
          <w:rFonts w:ascii="Times New Roman" w:hAnsi="Times New Roman" w:cs="Times New Roman"/>
          <w:lang w:bidi="bn-BD"/>
        </w:rPr>
        <w:t xml:space="preserve">programming and </w:t>
      </w:r>
      <w:r w:rsidR="00485A24">
        <w:rPr>
          <w:rFonts w:ascii="Times New Roman" w:hAnsi="Times New Roman" w:cs="Times New Roman"/>
          <w:lang w:bidi="bn-BD"/>
        </w:rPr>
        <w:t>database concepts.</w:t>
      </w:r>
    </w:p>
    <w:p w14:paraId="017D3D8C" w14:textId="77777777" w:rsidR="00057E09" w:rsidRPr="001A288B" w:rsidRDefault="00ED47D6" w:rsidP="00E71C37">
      <w:pPr>
        <w:jc w:val="both"/>
        <w:rPr>
          <w:rFonts w:ascii="Trebuchet MS" w:hAnsi="Trebuchet MS"/>
          <w:color w:val="000000"/>
          <w:shd w:val="clear" w:color="auto" w:fill="FFFFFF"/>
        </w:rPr>
      </w:pPr>
      <w:r w:rsidRPr="001A288B">
        <w:rPr>
          <w:rFonts w:ascii="Times New Roman" w:hAnsi="Times New Roman" w:cs="Times New Roman"/>
          <w:lang w:bidi="bn-BD"/>
        </w:rPr>
        <w:t xml:space="preserve">I elected to do my bachelor thesis in </w:t>
      </w:r>
      <w:r w:rsidR="004F49F0" w:rsidRPr="001A288B">
        <w:rPr>
          <w:rFonts w:ascii="Times New Roman" w:hAnsi="Times New Roman" w:cs="Times New Roman"/>
          <w:lang w:bidi="bn-BD"/>
        </w:rPr>
        <w:t>medical image processing because</w:t>
      </w:r>
      <w:r w:rsidR="000E3B6D" w:rsidRPr="001A288B">
        <w:rPr>
          <w:rFonts w:ascii="Times New Roman" w:hAnsi="Times New Roman" w:cs="Times New Roman"/>
          <w:lang w:bidi="bn-BD"/>
        </w:rPr>
        <w:t xml:space="preserve"> I felt</w:t>
      </w:r>
      <w:r w:rsidR="00663C61" w:rsidRPr="001A288B">
        <w:rPr>
          <w:rFonts w:ascii="Times New Roman" w:hAnsi="Times New Roman" w:cs="Times New Roman"/>
          <w:lang w:bidi="bn-BD"/>
        </w:rPr>
        <w:t xml:space="preserve"> </w:t>
      </w:r>
      <w:r w:rsidR="000E3B6D" w:rsidRPr="001A288B">
        <w:rPr>
          <w:rFonts w:ascii="Times New Roman" w:hAnsi="Times New Roman" w:cs="Times New Roman"/>
          <w:lang w:bidi="bn-BD"/>
        </w:rPr>
        <w:t xml:space="preserve">it was one of the ways of contributing to medical science that can affect the lives of many people. </w:t>
      </w:r>
      <w:r w:rsidR="00AE00D2" w:rsidRPr="001A288B">
        <w:rPr>
          <w:rFonts w:ascii="Times New Roman" w:hAnsi="Times New Roman" w:cs="Times New Roman"/>
          <w:lang w:bidi="bn-BD"/>
        </w:rPr>
        <w:t xml:space="preserve">I proposed a mechanism for </w:t>
      </w:r>
      <w:r w:rsidR="000769A5" w:rsidRPr="001A288B">
        <w:rPr>
          <w:rFonts w:ascii="Times New Roman" w:hAnsi="Times New Roman" w:cs="Times New Roman"/>
          <w:lang w:bidi="bn-BD"/>
        </w:rPr>
        <w:t>automatically detecting lung tumors from the CT images of lungs using textural features</w:t>
      </w:r>
      <w:r w:rsidR="00780059" w:rsidRPr="001A288B">
        <w:rPr>
          <w:rFonts w:ascii="Times New Roman" w:hAnsi="Times New Roman" w:cs="Times New Roman"/>
          <w:lang w:bidi="bn-BD"/>
        </w:rPr>
        <w:t xml:space="preserve"> after segment</w:t>
      </w:r>
      <w:r w:rsidR="00B0175C" w:rsidRPr="001A288B">
        <w:rPr>
          <w:rFonts w:ascii="Times New Roman" w:hAnsi="Times New Roman" w:cs="Times New Roman"/>
          <w:lang w:bidi="bn-BD"/>
        </w:rPr>
        <w:t xml:space="preserve">ing the </w:t>
      </w:r>
      <w:r w:rsidR="00780059" w:rsidRPr="001A288B">
        <w:rPr>
          <w:rFonts w:ascii="Times New Roman" w:hAnsi="Times New Roman" w:cs="Times New Roman"/>
          <w:lang w:bidi="bn-BD"/>
        </w:rPr>
        <w:t>lung parenchyma</w:t>
      </w:r>
      <w:r w:rsidR="00663C61" w:rsidRPr="001A288B">
        <w:rPr>
          <w:rFonts w:ascii="Times New Roman" w:hAnsi="Times New Roman" w:cs="Times New Roman"/>
          <w:lang w:bidi="bn-BD"/>
        </w:rPr>
        <w:t>.</w:t>
      </w:r>
      <w:r w:rsidR="000769A5" w:rsidRPr="001A288B">
        <w:rPr>
          <w:rFonts w:ascii="Times New Roman" w:hAnsi="Times New Roman" w:cs="Times New Roman"/>
          <w:lang w:bidi="bn-BD"/>
        </w:rPr>
        <w:t xml:space="preserve"> </w:t>
      </w:r>
      <w:r w:rsidR="00663C61" w:rsidRPr="001A288B">
        <w:rPr>
          <w:rFonts w:ascii="Times New Roman" w:hAnsi="Times New Roman" w:cs="Times New Roman"/>
          <w:lang w:bidi="bn-BD"/>
        </w:rPr>
        <w:t xml:space="preserve">While doing my undergraduate thesis I came to know about Computer Vision, a field that intertwines </w:t>
      </w:r>
      <w:r w:rsidR="00BE34E5" w:rsidRPr="001A288B">
        <w:rPr>
          <w:rFonts w:ascii="Times New Roman" w:hAnsi="Times New Roman" w:cs="Times New Roman"/>
          <w:lang w:bidi="bn-BD"/>
        </w:rPr>
        <w:t>Machin</w:t>
      </w:r>
      <w:r w:rsidR="00F77F67" w:rsidRPr="001A288B">
        <w:rPr>
          <w:rFonts w:ascii="Times New Roman" w:hAnsi="Times New Roman" w:cs="Times New Roman"/>
          <w:lang w:bidi="bn-BD"/>
        </w:rPr>
        <w:t xml:space="preserve">e Learning and Image Processing. My thesis required some application of computer vision </w:t>
      </w:r>
      <w:r w:rsidR="001D0F20" w:rsidRPr="001A288B">
        <w:rPr>
          <w:rFonts w:ascii="Times New Roman" w:hAnsi="Times New Roman" w:cs="Times New Roman"/>
          <w:lang w:bidi="bn-BD"/>
        </w:rPr>
        <w:t>since</w:t>
      </w:r>
      <w:r w:rsidR="00F77F67" w:rsidRPr="001A288B">
        <w:rPr>
          <w:rFonts w:ascii="Times New Roman" w:hAnsi="Times New Roman" w:cs="Times New Roman"/>
          <w:lang w:bidi="bn-BD"/>
        </w:rPr>
        <w:t xml:space="preserve"> I needed to train my method so that it can classify</w:t>
      </w:r>
      <w:r w:rsidR="00C81128" w:rsidRPr="001A288B">
        <w:rPr>
          <w:rFonts w:ascii="Times New Roman" w:hAnsi="Times New Roman" w:cs="Times New Roman"/>
          <w:lang w:bidi="bn-BD"/>
        </w:rPr>
        <w:t xml:space="preserve"> the tumorous parts from the lung </w:t>
      </w:r>
      <w:r w:rsidR="00C81128" w:rsidRPr="001A288B">
        <w:rPr>
          <w:rFonts w:ascii="Times New Roman" w:hAnsi="Times New Roman" w:cs="Times New Roman"/>
          <w:lang w:bidi="bn-BD"/>
        </w:rPr>
        <w:lastRenderedPageBreak/>
        <w:t>CT image</w:t>
      </w:r>
      <w:r w:rsidR="00AE00D2" w:rsidRPr="001A288B">
        <w:rPr>
          <w:rFonts w:ascii="Times New Roman" w:hAnsi="Times New Roman" w:cs="Times New Roman"/>
          <w:lang w:bidi="bn-BD"/>
        </w:rPr>
        <w:t xml:space="preserve">. Research </w:t>
      </w:r>
      <w:r w:rsidR="00310BD3" w:rsidRPr="001A288B">
        <w:rPr>
          <w:rFonts w:ascii="Times New Roman" w:hAnsi="Times New Roman" w:cs="Times New Roman"/>
          <w:lang w:bidi="bn-BD"/>
        </w:rPr>
        <w:t>for my thesis required me to devote hours in reading many publ</w:t>
      </w:r>
      <w:r w:rsidR="00012C09" w:rsidRPr="001A288B">
        <w:rPr>
          <w:rFonts w:ascii="Times New Roman" w:hAnsi="Times New Roman" w:cs="Times New Roman"/>
          <w:lang w:bidi="bn-BD"/>
        </w:rPr>
        <w:t>ished papers on medical imaging and textural features</w:t>
      </w:r>
      <w:r w:rsidR="00310BD3" w:rsidRPr="001A288B">
        <w:rPr>
          <w:rFonts w:ascii="Times New Roman" w:hAnsi="Times New Roman" w:cs="Times New Roman"/>
          <w:lang w:bidi="bn-BD"/>
        </w:rPr>
        <w:t xml:space="preserve">. </w:t>
      </w:r>
      <w:r w:rsidR="00277930" w:rsidRPr="001A288B">
        <w:rPr>
          <w:rFonts w:ascii="Times New Roman" w:hAnsi="Times New Roman" w:cs="Times New Roman"/>
          <w:lang w:bidi="bn-BD"/>
        </w:rPr>
        <w:t xml:space="preserve">I would </w:t>
      </w:r>
      <w:r w:rsidR="00012C09" w:rsidRPr="001A288B">
        <w:rPr>
          <w:rFonts w:ascii="Times New Roman" w:hAnsi="Times New Roman" w:cs="Times New Roman"/>
          <w:lang w:bidi="bn-BD"/>
        </w:rPr>
        <w:t>keep on perusing the papers until I can completely comprehend them.</w:t>
      </w:r>
      <w:r w:rsidR="00641C48" w:rsidRPr="001A288B">
        <w:rPr>
          <w:rFonts w:ascii="Times New Roman" w:hAnsi="Times New Roman" w:cs="Times New Roman"/>
          <w:lang w:bidi="bn-BD"/>
        </w:rPr>
        <w:t xml:space="preserve"> I would spend a bulk of the time trying to analyze the solutions proposed. I would ponder over any shortcomings in the papers and try to come up with a solution of my own. </w:t>
      </w:r>
      <w:r w:rsidR="00416339" w:rsidRPr="001A288B">
        <w:rPr>
          <w:rFonts w:ascii="Times New Roman" w:hAnsi="Times New Roman" w:cs="Times New Roman"/>
          <w:lang w:bidi="bn-BD"/>
        </w:rPr>
        <w:t>Overall, my thesis inspired me to think of a career in research.</w:t>
      </w:r>
      <w:r w:rsidR="00405CDD" w:rsidRPr="001A288B">
        <w:rPr>
          <w:rFonts w:ascii="Times New Roman" w:hAnsi="Times New Roman" w:cs="Times New Roman"/>
          <w:lang w:bidi="bn-BD"/>
        </w:rPr>
        <w:t xml:space="preserve"> It taught me how to conduct research properly and improved my breadth knowledge on Image Processing</w:t>
      </w:r>
      <w:r w:rsidR="005E68EA" w:rsidRPr="001A288B">
        <w:rPr>
          <w:rFonts w:ascii="Times New Roman" w:hAnsi="Times New Roman" w:cs="Times New Roman"/>
          <w:lang w:bidi="bn-BD"/>
        </w:rPr>
        <w:t xml:space="preserve"> and Machine Learning</w:t>
      </w:r>
      <w:r w:rsidR="00405CDD" w:rsidRPr="001A288B">
        <w:rPr>
          <w:rFonts w:ascii="Times New Roman" w:hAnsi="Times New Roman" w:cs="Times New Roman"/>
          <w:lang w:bidi="bn-BD"/>
        </w:rPr>
        <w:t>.</w:t>
      </w:r>
      <w:r w:rsidR="00021610" w:rsidRPr="001A288B">
        <w:rPr>
          <w:rFonts w:ascii="Times New Roman" w:hAnsi="Times New Roman" w:cs="Times New Roman"/>
          <w:lang w:bidi="bn-BD"/>
        </w:rPr>
        <w:t xml:space="preserve"> At the end of the final year, my thesis was well appreciated by the panel of professors to whom I defended it</w:t>
      </w:r>
      <w:r w:rsidR="00D708BE" w:rsidRPr="001A288B">
        <w:rPr>
          <w:rFonts w:ascii="Times New Roman" w:hAnsi="Times New Roman" w:cs="Times New Roman"/>
          <w:lang w:bidi="bn-BD"/>
        </w:rPr>
        <w:t xml:space="preserve"> and I obtained the highest grade for my thesis.</w:t>
      </w:r>
      <w:r w:rsidR="00C64788" w:rsidRPr="001A288B">
        <w:rPr>
          <w:rFonts w:ascii="Times New Roman" w:hAnsi="Times New Roman" w:cs="Times New Roman"/>
          <w:lang w:bidi="bn-BD"/>
        </w:rPr>
        <w:t xml:space="preserve"> </w:t>
      </w:r>
      <w:r w:rsidR="0047277A" w:rsidRPr="001A288B">
        <w:rPr>
          <w:rFonts w:ascii="Times New Roman" w:hAnsi="Times New Roman" w:cs="Times New Roman"/>
          <w:lang w:bidi="bn-BD"/>
        </w:rPr>
        <w:t xml:space="preserve">I presented my work in a workshop of ‘Asian Conference on Computer Vision 2014’ and it will be published in the </w:t>
      </w:r>
      <w:r w:rsidR="007F6705" w:rsidRPr="001A288B">
        <w:rPr>
          <w:rFonts w:ascii="Times New Roman" w:hAnsi="Times New Roman" w:cs="Times New Roman"/>
          <w:lang w:bidi="bn-BD"/>
        </w:rPr>
        <w:t>Springer Lecture Notes on Computer Science (LNCS) series</w:t>
      </w:r>
      <w:r w:rsidR="00057E09" w:rsidRPr="001A288B">
        <w:rPr>
          <w:rFonts w:ascii="Times New Roman" w:hAnsi="Times New Roman" w:cs="Times New Roman"/>
          <w:lang w:bidi="bn-BD"/>
        </w:rPr>
        <w:t xml:space="preserve">. </w:t>
      </w:r>
    </w:p>
    <w:p w14:paraId="3CAEE246" w14:textId="3D8B7D98" w:rsidR="00C60C1D" w:rsidRPr="001A288B" w:rsidRDefault="00E21AC5" w:rsidP="00E71C37">
      <w:pPr>
        <w:jc w:val="both"/>
        <w:rPr>
          <w:rFonts w:ascii="Times New Roman" w:hAnsi="Times New Roman" w:cs="Times New Roman"/>
          <w:lang w:bidi="bn-BD"/>
        </w:rPr>
      </w:pPr>
      <w:r w:rsidRPr="001A288B">
        <w:rPr>
          <w:rFonts w:ascii="Times New Roman" w:hAnsi="Times New Roman" w:cs="Times New Roman"/>
          <w:lang w:bidi="bn-BD"/>
        </w:rPr>
        <w:t>Besides my academics,</w:t>
      </w:r>
      <w:r w:rsidR="00C60C1D" w:rsidRPr="001A288B">
        <w:rPr>
          <w:rFonts w:ascii="Times New Roman" w:hAnsi="Times New Roman" w:cs="Times New Roman"/>
          <w:lang w:bidi="bn-BD"/>
        </w:rPr>
        <w:t xml:space="preserve"> I was also one of the executive members of the IUT Computer Society</w:t>
      </w:r>
      <w:r w:rsidR="002E2DD7" w:rsidRPr="001A288B">
        <w:rPr>
          <w:rFonts w:ascii="Times New Roman" w:hAnsi="Times New Roman" w:cs="Times New Roman"/>
          <w:lang w:bidi="bn-BD"/>
        </w:rPr>
        <w:t>.</w:t>
      </w:r>
      <w:r w:rsidR="00C60C1D" w:rsidRPr="001A288B">
        <w:rPr>
          <w:rFonts w:ascii="Times New Roman" w:hAnsi="Times New Roman" w:cs="Times New Roman"/>
          <w:lang w:bidi="bn-BD"/>
        </w:rPr>
        <w:t xml:space="preserve"> </w:t>
      </w:r>
      <w:r w:rsidR="002E2DD7" w:rsidRPr="001A288B">
        <w:rPr>
          <w:rFonts w:ascii="Times New Roman" w:hAnsi="Times New Roman" w:cs="Times New Roman"/>
          <w:lang w:bidi="bn-BD"/>
        </w:rPr>
        <w:t>Every year</w:t>
      </w:r>
      <w:r w:rsidR="00C60C1D" w:rsidRPr="001A288B">
        <w:rPr>
          <w:rFonts w:ascii="Times New Roman" w:hAnsi="Times New Roman" w:cs="Times New Roman"/>
          <w:lang w:bidi="bn-BD"/>
        </w:rPr>
        <w:t xml:space="preserve"> </w:t>
      </w:r>
      <w:r w:rsidR="002E2DD7" w:rsidRPr="001A288B">
        <w:rPr>
          <w:rFonts w:ascii="Times New Roman" w:hAnsi="Times New Roman" w:cs="Times New Roman"/>
          <w:lang w:bidi="bn-BD"/>
        </w:rPr>
        <w:t>the IUT Computer Society organizes ICT fest, hosted in IUT, where students from different universities all over the country come and participate in many ICT based contests like programming contest, project showcasing etc</w:t>
      </w:r>
      <w:r w:rsidR="00C60C1D" w:rsidRPr="001A288B">
        <w:rPr>
          <w:rFonts w:ascii="Times New Roman" w:hAnsi="Times New Roman" w:cs="Times New Roman"/>
          <w:lang w:bidi="bn-BD"/>
        </w:rPr>
        <w:t xml:space="preserve">. As one of the Secretary of the committee, I was in charge of managing the </w:t>
      </w:r>
      <w:r w:rsidR="008A6D22" w:rsidRPr="001A288B">
        <w:rPr>
          <w:rFonts w:ascii="Times New Roman" w:hAnsi="Times New Roman" w:cs="Times New Roman"/>
          <w:lang w:bidi="bn-BD"/>
        </w:rPr>
        <w:t>programming contest and IT Business Idea contest in the ICT fest that took place in 2013</w:t>
      </w:r>
      <w:r w:rsidR="00C60C1D" w:rsidRPr="001A288B">
        <w:rPr>
          <w:rFonts w:ascii="Times New Roman" w:hAnsi="Times New Roman" w:cs="Times New Roman"/>
          <w:lang w:bidi="bn-BD"/>
        </w:rPr>
        <w:t xml:space="preserve">. </w:t>
      </w:r>
      <w:r w:rsidR="00B97654" w:rsidRPr="001A288B">
        <w:rPr>
          <w:rFonts w:ascii="Times New Roman" w:hAnsi="Times New Roman" w:cs="Times New Roman"/>
          <w:lang w:bidi="bn-BD"/>
        </w:rPr>
        <w:t xml:space="preserve">This experience of organizing a major event helped me develop my </w:t>
      </w:r>
      <w:r w:rsidR="00EF081A" w:rsidRPr="001A288B">
        <w:rPr>
          <w:rFonts w:ascii="Times New Roman" w:hAnsi="Times New Roman" w:cs="Times New Roman"/>
          <w:lang w:bidi="bn-BD"/>
        </w:rPr>
        <w:t>organization</w:t>
      </w:r>
      <w:r w:rsidR="001B3921" w:rsidRPr="001A288B">
        <w:rPr>
          <w:rFonts w:ascii="Times New Roman" w:hAnsi="Times New Roman" w:cs="Times New Roman"/>
          <w:lang w:bidi="bn-BD"/>
        </w:rPr>
        <w:t>al</w:t>
      </w:r>
      <w:r w:rsidR="00EF081A" w:rsidRPr="001A288B">
        <w:rPr>
          <w:rFonts w:ascii="Times New Roman" w:hAnsi="Times New Roman" w:cs="Times New Roman"/>
          <w:lang w:bidi="bn-BD"/>
        </w:rPr>
        <w:t xml:space="preserve"> and interpersonal relationship skills.</w:t>
      </w:r>
      <w:r w:rsidR="00326471" w:rsidRPr="001A288B">
        <w:rPr>
          <w:rFonts w:ascii="Times New Roman" w:hAnsi="Times New Roman" w:cs="Times New Roman"/>
          <w:lang w:bidi="bn-BD"/>
        </w:rPr>
        <w:t xml:space="preserve"> I also participated in </w:t>
      </w:r>
      <w:r w:rsidR="00232E7B" w:rsidRPr="001A288B">
        <w:rPr>
          <w:rFonts w:ascii="Times New Roman" w:hAnsi="Times New Roman" w:cs="Times New Roman"/>
          <w:lang w:bidi="bn-BD"/>
        </w:rPr>
        <w:t xml:space="preserve">several </w:t>
      </w:r>
      <w:r w:rsidR="00326471" w:rsidRPr="001A288B">
        <w:rPr>
          <w:rFonts w:ascii="Times New Roman" w:hAnsi="Times New Roman" w:cs="Times New Roman"/>
          <w:lang w:bidi="bn-BD"/>
        </w:rPr>
        <w:t xml:space="preserve">programming contests during my undergraduate </w:t>
      </w:r>
      <w:r w:rsidR="00976E7D" w:rsidRPr="001A288B">
        <w:rPr>
          <w:rFonts w:ascii="Times New Roman" w:hAnsi="Times New Roman" w:cs="Times New Roman"/>
          <w:lang w:bidi="bn-BD"/>
        </w:rPr>
        <w:t xml:space="preserve">studies. </w:t>
      </w:r>
      <w:r w:rsidR="005C488C" w:rsidRPr="001A288B">
        <w:rPr>
          <w:rFonts w:ascii="Times New Roman" w:hAnsi="Times New Roman" w:cs="Times New Roman"/>
          <w:lang w:bidi="bn-BD"/>
        </w:rPr>
        <w:t xml:space="preserve">I participated in IUT Inter </w:t>
      </w:r>
      <w:r w:rsidR="005720DC" w:rsidRPr="001A288B">
        <w:rPr>
          <w:rFonts w:ascii="Times New Roman" w:hAnsi="Times New Roman" w:cs="Times New Roman"/>
          <w:lang w:bidi="bn-BD"/>
        </w:rPr>
        <w:t>D</w:t>
      </w:r>
      <w:r w:rsidR="005C488C" w:rsidRPr="001A288B">
        <w:rPr>
          <w:rFonts w:ascii="Times New Roman" w:hAnsi="Times New Roman" w:cs="Times New Roman"/>
          <w:lang w:bidi="bn-BD"/>
        </w:rPr>
        <w:t xml:space="preserve">epartmental </w:t>
      </w:r>
      <w:r w:rsidR="00947B3A" w:rsidRPr="001A288B">
        <w:rPr>
          <w:rFonts w:ascii="Times New Roman" w:hAnsi="Times New Roman" w:cs="Times New Roman"/>
          <w:lang w:bidi="bn-BD"/>
        </w:rPr>
        <w:t>P</w:t>
      </w:r>
      <w:r w:rsidR="005C488C" w:rsidRPr="001A288B">
        <w:rPr>
          <w:rFonts w:ascii="Times New Roman" w:hAnsi="Times New Roman" w:cs="Times New Roman"/>
          <w:lang w:bidi="bn-BD"/>
        </w:rPr>
        <w:t xml:space="preserve">rogramming </w:t>
      </w:r>
      <w:r w:rsidR="00947B3A" w:rsidRPr="001A288B">
        <w:rPr>
          <w:rFonts w:ascii="Times New Roman" w:hAnsi="Times New Roman" w:cs="Times New Roman"/>
          <w:lang w:bidi="bn-BD"/>
        </w:rPr>
        <w:t>Contest</w:t>
      </w:r>
      <w:r w:rsidR="005720DC" w:rsidRPr="001A288B">
        <w:rPr>
          <w:rFonts w:ascii="Times New Roman" w:hAnsi="Times New Roman" w:cs="Times New Roman"/>
          <w:lang w:bidi="bn-BD"/>
        </w:rPr>
        <w:t>, a contest organized by CSE department of IUT,</w:t>
      </w:r>
      <w:r w:rsidR="00947B3A" w:rsidRPr="001A288B">
        <w:rPr>
          <w:rFonts w:ascii="Times New Roman" w:hAnsi="Times New Roman" w:cs="Times New Roman"/>
          <w:lang w:bidi="bn-BD"/>
        </w:rPr>
        <w:t xml:space="preserve"> </w:t>
      </w:r>
      <w:r w:rsidR="00144DD1" w:rsidRPr="001A288B">
        <w:rPr>
          <w:rFonts w:ascii="Times New Roman" w:hAnsi="Times New Roman" w:cs="Times New Roman"/>
          <w:lang w:bidi="bn-BD"/>
        </w:rPr>
        <w:t>three times</w:t>
      </w:r>
      <w:r w:rsidR="005720DC" w:rsidRPr="001A288B">
        <w:rPr>
          <w:rFonts w:ascii="Times New Roman" w:hAnsi="Times New Roman" w:cs="Times New Roman"/>
          <w:lang w:bidi="bn-BD"/>
        </w:rPr>
        <w:t xml:space="preserve"> and obtained 1</w:t>
      </w:r>
      <w:r w:rsidR="005720DC" w:rsidRPr="001A288B">
        <w:rPr>
          <w:rFonts w:ascii="Times New Roman" w:hAnsi="Times New Roman" w:cs="Times New Roman"/>
          <w:vertAlign w:val="superscript"/>
          <w:lang w:bidi="bn-BD"/>
        </w:rPr>
        <w:t>st</w:t>
      </w:r>
      <w:r w:rsidR="005720DC" w:rsidRPr="001A288B">
        <w:rPr>
          <w:rFonts w:ascii="Times New Roman" w:hAnsi="Times New Roman" w:cs="Times New Roman"/>
          <w:lang w:bidi="bn-BD"/>
        </w:rPr>
        <w:t xml:space="preserve"> place in 2012. I also participate</w:t>
      </w:r>
      <w:ins w:id="10" w:author="Md Abid Hasan" w:date="2014-11-08T17:01:00Z">
        <w:r w:rsidR="002F15FF">
          <w:rPr>
            <w:rFonts w:ascii="Times New Roman" w:hAnsi="Times New Roman" w:cs="Times New Roman"/>
            <w:lang w:bidi="bn-BD"/>
          </w:rPr>
          <w:t>d</w:t>
        </w:r>
      </w:ins>
      <w:r w:rsidR="005720DC" w:rsidRPr="001A288B">
        <w:rPr>
          <w:rFonts w:ascii="Times New Roman" w:hAnsi="Times New Roman" w:cs="Times New Roman"/>
          <w:lang w:bidi="bn-BD"/>
        </w:rPr>
        <w:t xml:space="preserve"> in National ICPC in the same year.</w:t>
      </w:r>
    </w:p>
    <w:p w14:paraId="1C2B7D09" w14:textId="77777777" w:rsidR="004357B4" w:rsidRPr="001A288B" w:rsidRDefault="009021D6" w:rsidP="00E71C37">
      <w:pPr>
        <w:jc w:val="both"/>
        <w:rPr>
          <w:rFonts w:ascii="Times New Roman" w:hAnsi="Times New Roman" w:cs="Times New Roman"/>
          <w:lang w:bidi="bn-BD"/>
        </w:rPr>
      </w:pPr>
      <w:r w:rsidRPr="001A288B">
        <w:rPr>
          <w:rFonts w:ascii="Times New Roman" w:hAnsi="Times New Roman" w:cs="Times New Roman"/>
          <w:lang w:bidi="bn-BD"/>
        </w:rPr>
        <w:t>A</w:t>
      </w:r>
      <w:r w:rsidR="00EF1C51" w:rsidRPr="001A288B">
        <w:rPr>
          <w:rFonts w:ascii="Times New Roman" w:hAnsi="Times New Roman" w:cs="Times New Roman"/>
          <w:lang w:bidi="bn-BD"/>
        </w:rPr>
        <w:t xml:space="preserve">fter completing my </w:t>
      </w:r>
      <w:r w:rsidR="0005561A" w:rsidRPr="001A288B">
        <w:rPr>
          <w:rFonts w:ascii="Times New Roman" w:hAnsi="Times New Roman" w:cs="Times New Roman"/>
          <w:lang w:bidi="bn-BD"/>
        </w:rPr>
        <w:t>Bachelor’s degree</w:t>
      </w:r>
      <w:r w:rsidR="0090746D" w:rsidRPr="001A288B">
        <w:rPr>
          <w:rFonts w:ascii="Times New Roman" w:hAnsi="Times New Roman" w:cs="Times New Roman"/>
          <w:lang w:bidi="bn-BD"/>
        </w:rPr>
        <w:t>,</w:t>
      </w:r>
      <w:r w:rsidR="0005561A" w:rsidRPr="001A288B">
        <w:rPr>
          <w:rFonts w:ascii="Times New Roman" w:hAnsi="Times New Roman" w:cs="Times New Roman"/>
          <w:lang w:bidi="bn-BD"/>
        </w:rPr>
        <w:t xml:space="preserve"> securing 2</w:t>
      </w:r>
      <w:r w:rsidR="0005561A" w:rsidRPr="001A288B">
        <w:rPr>
          <w:rFonts w:ascii="Times New Roman" w:hAnsi="Times New Roman" w:cs="Times New Roman"/>
          <w:vertAlign w:val="superscript"/>
          <w:lang w:bidi="bn-BD"/>
        </w:rPr>
        <w:t>nd</w:t>
      </w:r>
      <w:r w:rsidR="0005561A" w:rsidRPr="001A288B">
        <w:rPr>
          <w:rFonts w:ascii="Times New Roman" w:hAnsi="Times New Roman" w:cs="Times New Roman"/>
          <w:lang w:bidi="bn-BD"/>
        </w:rPr>
        <w:t xml:space="preserve"> position in a highly</w:t>
      </w:r>
      <w:r w:rsidR="00086672" w:rsidRPr="001A288B">
        <w:rPr>
          <w:rFonts w:ascii="Times New Roman" w:hAnsi="Times New Roman" w:cs="Times New Roman"/>
          <w:lang w:bidi="bn-BD"/>
        </w:rPr>
        <w:t xml:space="preserve"> </w:t>
      </w:r>
      <w:r w:rsidR="0005561A" w:rsidRPr="001A288B">
        <w:rPr>
          <w:rFonts w:ascii="Times New Roman" w:hAnsi="Times New Roman" w:cs="Times New Roman"/>
          <w:lang w:bidi="bn-BD"/>
        </w:rPr>
        <w:t>competitive class of 47</w:t>
      </w:r>
      <w:r w:rsidR="0087773C" w:rsidRPr="001A288B">
        <w:rPr>
          <w:rFonts w:ascii="Times New Roman" w:hAnsi="Times New Roman" w:cs="Times New Roman"/>
          <w:lang w:bidi="bn-BD"/>
        </w:rPr>
        <w:t>,</w:t>
      </w:r>
      <w:r w:rsidR="00EF1C51" w:rsidRPr="001A288B">
        <w:rPr>
          <w:rFonts w:ascii="Times New Roman" w:hAnsi="Times New Roman" w:cs="Times New Roman"/>
          <w:lang w:bidi="bn-BD"/>
        </w:rPr>
        <w:t xml:space="preserve"> </w:t>
      </w:r>
      <w:r w:rsidR="004357B4" w:rsidRPr="001A288B">
        <w:rPr>
          <w:rFonts w:ascii="Times New Roman" w:hAnsi="Times New Roman" w:cs="Times New Roman"/>
          <w:lang w:bidi="bn-BD"/>
        </w:rPr>
        <w:t>I joined Islamic University of Technology (IUT) as a lecturer</w:t>
      </w:r>
      <w:r w:rsidRPr="001A288B">
        <w:rPr>
          <w:rFonts w:ascii="Times New Roman" w:hAnsi="Times New Roman" w:cs="Times New Roman"/>
          <w:lang w:bidi="bn-BD"/>
        </w:rPr>
        <w:t xml:space="preserve"> in December 2013</w:t>
      </w:r>
      <w:r w:rsidR="004357B4" w:rsidRPr="001A288B">
        <w:rPr>
          <w:rFonts w:ascii="Times New Roman" w:hAnsi="Times New Roman" w:cs="Times New Roman"/>
          <w:lang w:bidi="bn-BD"/>
        </w:rPr>
        <w:t xml:space="preserve">. I have </w:t>
      </w:r>
      <w:r w:rsidR="00EA645D" w:rsidRPr="001A288B">
        <w:rPr>
          <w:rFonts w:ascii="Times New Roman" w:hAnsi="Times New Roman" w:cs="Times New Roman"/>
          <w:lang w:bidi="bn-BD"/>
        </w:rPr>
        <w:t>conducted</w:t>
      </w:r>
      <w:r w:rsidR="004357B4" w:rsidRPr="001A288B">
        <w:rPr>
          <w:rFonts w:ascii="Times New Roman" w:hAnsi="Times New Roman" w:cs="Times New Roman"/>
          <w:lang w:bidi="bn-BD"/>
        </w:rPr>
        <w:t xml:space="preserve"> course</w:t>
      </w:r>
      <w:r w:rsidR="005767D5" w:rsidRPr="001A288B">
        <w:rPr>
          <w:rFonts w:ascii="Times New Roman" w:hAnsi="Times New Roman" w:cs="Times New Roman"/>
          <w:lang w:bidi="bn-BD"/>
        </w:rPr>
        <w:t>s</w:t>
      </w:r>
      <w:r w:rsidR="004357B4" w:rsidRPr="001A288B">
        <w:rPr>
          <w:rFonts w:ascii="Times New Roman" w:hAnsi="Times New Roman" w:cs="Times New Roman"/>
          <w:lang w:bidi="bn-BD"/>
        </w:rPr>
        <w:t xml:space="preserve"> on </w:t>
      </w:r>
      <w:r w:rsidR="005767D5" w:rsidRPr="001A288B">
        <w:rPr>
          <w:rFonts w:ascii="Times New Roman" w:hAnsi="Times New Roman" w:cs="Times New Roman"/>
          <w:lang w:bidi="bn-BD"/>
        </w:rPr>
        <w:t>Numerical An</w:t>
      </w:r>
      <w:r w:rsidR="005B0021" w:rsidRPr="001A288B">
        <w:rPr>
          <w:rFonts w:ascii="Times New Roman" w:hAnsi="Times New Roman" w:cs="Times New Roman"/>
          <w:lang w:bidi="bn-BD"/>
        </w:rPr>
        <w:t>a</w:t>
      </w:r>
      <w:r w:rsidR="005767D5" w:rsidRPr="001A288B">
        <w:rPr>
          <w:rFonts w:ascii="Times New Roman" w:hAnsi="Times New Roman" w:cs="Times New Roman"/>
          <w:lang w:bidi="bn-BD"/>
        </w:rPr>
        <w:t>lysis</w:t>
      </w:r>
      <w:r w:rsidR="004357B4" w:rsidRPr="001A288B">
        <w:rPr>
          <w:rFonts w:ascii="Times New Roman" w:hAnsi="Times New Roman" w:cs="Times New Roman"/>
          <w:lang w:bidi="bn-BD"/>
        </w:rPr>
        <w:t xml:space="preserve"> and </w:t>
      </w:r>
      <w:r w:rsidR="005767D5" w:rsidRPr="001A288B">
        <w:rPr>
          <w:rFonts w:ascii="Times New Roman" w:hAnsi="Times New Roman" w:cs="Times New Roman"/>
          <w:lang w:bidi="bn-BD"/>
        </w:rPr>
        <w:t>Database Management</w:t>
      </w:r>
      <w:r w:rsidR="00572302" w:rsidRPr="001A288B">
        <w:rPr>
          <w:rFonts w:ascii="Times New Roman" w:hAnsi="Times New Roman" w:cs="Times New Roman"/>
          <w:lang w:bidi="bn-BD"/>
        </w:rPr>
        <w:t xml:space="preserve"> Systems</w:t>
      </w:r>
      <w:r w:rsidR="00107AE2" w:rsidRPr="001A288B">
        <w:rPr>
          <w:rFonts w:ascii="Times New Roman" w:hAnsi="Times New Roman" w:cs="Times New Roman"/>
          <w:lang w:bidi="bn-BD"/>
        </w:rPr>
        <w:t xml:space="preserve"> and</w:t>
      </w:r>
      <w:r w:rsidR="005767D5" w:rsidRPr="001A288B">
        <w:rPr>
          <w:rFonts w:ascii="Times New Roman" w:hAnsi="Times New Roman" w:cs="Times New Roman"/>
          <w:lang w:bidi="bn-BD"/>
        </w:rPr>
        <w:t xml:space="preserve"> </w:t>
      </w:r>
      <w:r w:rsidR="004357B4" w:rsidRPr="001A288B">
        <w:rPr>
          <w:rFonts w:ascii="Times New Roman" w:hAnsi="Times New Roman" w:cs="Times New Roman"/>
          <w:lang w:bidi="bn-BD"/>
        </w:rPr>
        <w:t xml:space="preserve">have </w:t>
      </w:r>
      <w:r w:rsidR="0021132D" w:rsidRPr="001A288B">
        <w:rPr>
          <w:rFonts w:ascii="Times New Roman" w:hAnsi="Times New Roman" w:cs="Times New Roman"/>
          <w:lang w:bidi="bn-BD"/>
        </w:rPr>
        <w:t xml:space="preserve">also </w:t>
      </w:r>
      <w:r w:rsidR="004357B4" w:rsidRPr="001A288B">
        <w:rPr>
          <w:rFonts w:ascii="Times New Roman" w:hAnsi="Times New Roman" w:cs="Times New Roman"/>
          <w:lang w:bidi="bn-BD"/>
        </w:rPr>
        <w:t>instructed the corresponding lab</w:t>
      </w:r>
      <w:r w:rsidR="00B77177" w:rsidRPr="001A288B">
        <w:rPr>
          <w:rFonts w:ascii="Times New Roman" w:hAnsi="Times New Roman" w:cs="Times New Roman"/>
          <w:lang w:bidi="bn-BD"/>
        </w:rPr>
        <w:t>s.</w:t>
      </w:r>
      <w:r w:rsidR="004357B4" w:rsidRPr="001A288B">
        <w:rPr>
          <w:rFonts w:ascii="Times New Roman" w:hAnsi="Times New Roman" w:cs="Times New Roman"/>
          <w:lang w:bidi="bn-BD"/>
        </w:rPr>
        <w:t xml:space="preserve"> I have also conducted labs on Database Concepts and Programming</w:t>
      </w:r>
      <w:r w:rsidR="009E0119" w:rsidRPr="001A288B">
        <w:rPr>
          <w:rFonts w:ascii="Times New Roman" w:hAnsi="Times New Roman" w:cs="Times New Roman"/>
          <w:lang w:bidi="bn-BD"/>
        </w:rPr>
        <w:t>,</w:t>
      </w:r>
      <w:r w:rsidR="00155996" w:rsidRPr="001A288B">
        <w:rPr>
          <w:rFonts w:ascii="Times New Roman" w:hAnsi="Times New Roman" w:cs="Times New Roman"/>
          <w:lang w:bidi="bn-BD"/>
        </w:rPr>
        <w:t xml:space="preserve"> Office Automation</w:t>
      </w:r>
      <w:r w:rsidR="009E0119" w:rsidRPr="001A288B">
        <w:rPr>
          <w:rFonts w:ascii="Times New Roman" w:hAnsi="Times New Roman" w:cs="Times New Roman"/>
          <w:lang w:bidi="bn-BD"/>
        </w:rPr>
        <w:t xml:space="preserve">, </w:t>
      </w:r>
      <w:r w:rsidR="00C642D7" w:rsidRPr="001A288B">
        <w:rPr>
          <w:rFonts w:ascii="Times New Roman" w:hAnsi="Times New Roman" w:cs="Times New Roman"/>
          <w:lang w:bidi="bn-BD"/>
        </w:rPr>
        <w:t>Visual Programming and Pattern Recognition</w:t>
      </w:r>
      <w:r w:rsidR="004357B4" w:rsidRPr="001A288B">
        <w:rPr>
          <w:rFonts w:ascii="Times New Roman" w:hAnsi="Times New Roman" w:cs="Times New Roman"/>
          <w:lang w:bidi="bn-BD"/>
        </w:rPr>
        <w:t>.</w:t>
      </w:r>
      <w:r w:rsidR="00F6270C" w:rsidRPr="001A288B">
        <w:rPr>
          <w:rFonts w:ascii="Times New Roman" w:hAnsi="Times New Roman" w:cs="Times New Roman"/>
          <w:lang w:bidi="bn-BD"/>
        </w:rPr>
        <w:t xml:space="preserve"> A career in teaching has provided me a glaring opportunity to gather a work experience in teaching </w:t>
      </w:r>
      <w:r w:rsidR="0080180E" w:rsidRPr="001A288B">
        <w:rPr>
          <w:rFonts w:ascii="Times New Roman" w:hAnsi="Times New Roman" w:cs="Times New Roman"/>
          <w:lang w:bidi="bn-BD"/>
        </w:rPr>
        <w:t xml:space="preserve">and to </w:t>
      </w:r>
      <w:r w:rsidR="00F6270C" w:rsidRPr="001A288B">
        <w:rPr>
          <w:rFonts w:ascii="Times New Roman" w:hAnsi="Times New Roman" w:cs="Times New Roman"/>
          <w:lang w:bidi="bn-BD"/>
        </w:rPr>
        <w:t>be in an environment that is congenial to research</w:t>
      </w:r>
      <w:r w:rsidR="004B5C5B" w:rsidRPr="001A288B">
        <w:rPr>
          <w:rFonts w:ascii="Times New Roman" w:hAnsi="Times New Roman" w:cs="Times New Roman"/>
          <w:lang w:bidi="bn-BD"/>
        </w:rPr>
        <w:t>.</w:t>
      </w:r>
    </w:p>
    <w:p w14:paraId="4B688CE6" w14:textId="77777777" w:rsidR="000928C5" w:rsidRPr="00DB3F77" w:rsidRDefault="000928C5" w:rsidP="00DB3F77">
      <w:pPr>
        <w:spacing w:after="120"/>
        <w:jc w:val="both"/>
        <w:rPr>
          <w:rFonts w:ascii="Times New Roman" w:hAnsi="Times New Roman" w:cs="Times New Roman"/>
          <w:b/>
          <w:bCs/>
          <w:sz w:val="24"/>
          <w:szCs w:val="24"/>
        </w:rPr>
      </w:pPr>
      <w:r w:rsidRPr="00D6747F">
        <w:rPr>
          <w:rFonts w:ascii="Times New Roman" w:hAnsi="Times New Roman" w:cs="Times New Roman"/>
          <w:lang w:bidi="bn-BD"/>
        </w:rPr>
        <w:t xml:space="preserve">It was in this vein, that I decided to </w:t>
      </w:r>
      <w:r w:rsidR="00561C40">
        <w:rPr>
          <w:rFonts w:ascii="Times New Roman" w:hAnsi="Times New Roman" w:cs="Times New Roman"/>
          <w:lang w:bidi="bn-BD"/>
        </w:rPr>
        <w:t>advance</w:t>
      </w:r>
      <w:r w:rsidRPr="00D6747F">
        <w:rPr>
          <w:rFonts w:ascii="Times New Roman" w:hAnsi="Times New Roman" w:cs="Times New Roman"/>
          <w:lang w:bidi="bn-BD"/>
        </w:rPr>
        <w:t xml:space="preserve"> my career in research and</w:t>
      </w:r>
      <w:r w:rsidR="000641C0">
        <w:rPr>
          <w:rFonts w:ascii="Times New Roman" w:hAnsi="Times New Roman" w:cs="Times New Roman"/>
          <w:lang w:bidi="bn-BD"/>
        </w:rPr>
        <w:t xml:space="preserve"> it</w:t>
      </w:r>
      <w:r w:rsidRPr="00D6747F">
        <w:rPr>
          <w:rFonts w:ascii="Times New Roman" w:hAnsi="Times New Roman" w:cs="Times New Roman"/>
          <w:lang w:bidi="bn-BD"/>
        </w:rPr>
        <w:t xml:space="preserve"> prompted my interest in the </w:t>
      </w:r>
      <w:r w:rsidR="001354A9">
        <w:rPr>
          <w:rFonts w:ascii="Times New Roman" w:hAnsi="Times New Roman" w:cs="Times New Roman"/>
          <w:lang w:bidi="bn-BD"/>
        </w:rPr>
        <w:t xml:space="preserve">PhD. </w:t>
      </w:r>
      <w:r w:rsidRPr="00D6747F">
        <w:rPr>
          <w:rFonts w:ascii="Times New Roman" w:hAnsi="Times New Roman" w:cs="Times New Roman"/>
          <w:lang w:bidi="bn-BD"/>
        </w:rPr>
        <w:t>program at</w:t>
      </w:r>
      <w:r w:rsidR="000C687A">
        <w:rPr>
          <w:rFonts w:ascii="Times New Roman" w:hAnsi="Times New Roman" w:cs="Times New Roman"/>
          <w:lang w:bidi="bn-BD"/>
        </w:rPr>
        <w:t xml:space="preserve"> the department of Computer S</w:t>
      </w:r>
      <w:r w:rsidR="00501342">
        <w:rPr>
          <w:rFonts w:ascii="Times New Roman" w:hAnsi="Times New Roman" w:cs="Times New Roman"/>
          <w:lang w:bidi="bn-BD"/>
        </w:rPr>
        <w:t>c</w:t>
      </w:r>
      <w:r w:rsidR="000C687A">
        <w:rPr>
          <w:rFonts w:ascii="Times New Roman" w:hAnsi="Times New Roman" w:cs="Times New Roman"/>
          <w:lang w:bidi="bn-BD"/>
        </w:rPr>
        <w:t>ience</w:t>
      </w:r>
      <w:r w:rsidR="00501342">
        <w:rPr>
          <w:rFonts w:ascii="Times New Roman" w:hAnsi="Times New Roman" w:cs="Times New Roman"/>
          <w:lang w:bidi="bn-BD"/>
        </w:rPr>
        <w:t xml:space="preserve"> in</w:t>
      </w:r>
      <w:r w:rsidRPr="00D6747F">
        <w:rPr>
          <w:rFonts w:ascii="Times New Roman" w:hAnsi="Times New Roman" w:cs="Times New Roman"/>
          <w:lang w:bidi="bn-BD"/>
        </w:rPr>
        <w:t xml:space="preserve"> </w:t>
      </w:r>
      <w:r w:rsidR="00E521AC">
        <w:rPr>
          <w:rFonts w:ascii="Times New Roman" w:hAnsi="Times New Roman" w:cs="Times New Roman"/>
          <w:lang w:bidi="bn-BD"/>
        </w:rPr>
        <w:t>Stony Brook University</w:t>
      </w:r>
      <w:r w:rsidRPr="00D6747F">
        <w:rPr>
          <w:rFonts w:ascii="Times New Roman" w:hAnsi="Times New Roman" w:cs="Times New Roman"/>
          <w:lang w:bidi="bn-BD"/>
        </w:rPr>
        <w:t xml:space="preserve">. I am aware that the </w:t>
      </w:r>
      <w:r w:rsidR="00045D3B">
        <w:rPr>
          <w:rFonts w:ascii="Times New Roman" w:hAnsi="Times New Roman" w:cs="Times New Roman"/>
          <w:lang w:bidi="bn-BD"/>
        </w:rPr>
        <w:t>Stony Brook University</w:t>
      </w:r>
      <w:r w:rsidR="00045D3B" w:rsidRPr="00D6747F">
        <w:rPr>
          <w:rFonts w:ascii="Times New Roman" w:hAnsi="Times New Roman" w:cs="Times New Roman"/>
          <w:lang w:bidi="bn-BD"/>
        </w:rPr>
        <w:t xml:space="preserve"> </w:t>
      </w:r>
      <w:r w:rsidRPr="00D6747F">
        <w:rPr>
          <w:rFonts w:ascii="Times New Roman" w:hAnsi="Times New Roman" w:cs="Times New Roman"/>
          <w:lang w:bidi="bn-BD"/>
        </w:rPr>
        <w:t>is a top university and</w:t>
      </w:r>
      <w:r w:rsidR="00B67488">
        <w:rPr>
          <w:rFonts w:ascii="Times New Roman" w:hAnsi="Times New Roman" w:cs="Times New Roman"/>
          <w:lang w:bidi="bn-BD"/>
        </w:rPr>
        <w:t xml:space="preserve"> that it</w:t>
      </w:r>
      <w:r w:rsidRPr="00D6747F">
        <w:rPr>
          <w:rFonts w:ascii="Times New Roman" w:hAnsi="Times New Roman" w:cs="Times New Roman"/>
          <w:lang w:bidi="bn-BD"/>
        </w:rPr>
        <w:t xml:space="preserve"> is one of the best research centers</w:t>
      </w:r>
      <w:r w:rsidR="00962D0D">
        <w:rPr>
          <w:rFonts w:ascii="Times New Roman" w:hAnsi="Times New Roman" w:cs="Times New Roman"/>
          <w:lang w:bidi="bn-BD"/>
        </w:rPr>
        <w:t xml:space="preserve"> for Computer Science</w:t>
      </w:r>
      <w:r w:rsidRPr="00D6747F">
        <w:rPr>
          <w:rFonts w:ascii="Times New Roman" w:hAnsi="Times New Roman" w:cs="Times New Roman"/>
          <w:lang w:bidi="bn-BD"/>
        </w:rPr>
        <w:t xml:space="preserve">. </w:t>
      </w:r>
      <w:commentRangeStart w:id="11"/>
      <w:r w:rsidRPr="00D6747F">
        <w:rPr>
          <w:rFonts w:ascii="Times New Roman" w:hAnsi="Times New Roman" w:cs="Times New Roman"/>
          <w:lang w:bidi="bn-BD"/>
        </w:rPr>
        <w:t xml:space="preserve">Computer Vision is the field in which I am interested the most, </w:t>
      </w:r>
      <w:r w:rsidR="00A41082">
        <w:rPr>
          <w:rFonts w:ascii="Times New Roman" w:hAnsi="Times New Roman" w:cs="Times New Roman"/>
          <w:lang w:bidi="bn-BD"/>
        </w:rPr>
        <w:t>since</w:t>
      </w:r>
      <w:r w:rsidRPr="00D6747F">
        <w:rPr>
          <w:rFonts w:ascii="Times New Roman" w:hAnsi="Times New Roman" w:cs="Times New Roman"/>
          <w:lang w:bidi="bn-BD"/>
        </w:rPr>
        <w:t xml:space="preserve"> this is</w:t>
      </w:r>
      <w:r w:rsidR="00D70F70">
        <w:rPr>
          <w:rFonts w:ascii="Times New Roman" w:hAnsi="Times New Roman" w:cs="Times New Roman"/>
          <w:lang w:bidi="bn-BD"/>
        </w:rPr>
        <w:t xml:space="preserve"> close to</w:t>
      </w:r>
      <w:r w:rsidRPr="00D6747F">
        <w:rPr>
          <w:rFonts w:ascii="Times New Roman" w:hAnsi="Times New Roman" w:cs="Times New Roman"/>
          <w:lang w:bidi="bn-BD"/>
        </w:rPr>
        <w:t xml:space="preserve"> the field in which I have conducted my Bachelor's thesis an</w:t>
      </w:r>
      <w:r w:rsidR="00B97A50">
        <w:rPr>
          <w:rFonts w:ascii="Times New Roman" w:hAnsi="Times New Roman" w:cs="Times New Roman"/>
          <w:lang w:bidi="bn-BD"/>
        </w:rPr>
        <w:t>d</w:t>
      </w:r>
      <w:r w:rsidRPr="00D6747F">
        <w:rPr>
          <w:rFonts w:ascii="Times New Roman" w:hAnsi="Times New Roman" w:cs="Times New Roman"/>
          <w:lang w:bidi="bn-BD"/>
        </w:rPr>
        <w:t xml:space="preserve"> in which I have the most experience in research. </w:t>
      </w:r>
      <w:commentRangeEnd w:id="11"/>
      <w:r w:rsidR="002F15FF">
        <w:rPr>
          <w:rStyle w:val="CommentReference"/>
        </w:rPr>
        <w:commentReference w:id="11"/>
      </w:r>
      <w:commentRangeStart w:id="12"/>
      <w:r w:rsidRPr="00D6747F">
        <w:rPr>
          <w:rFonts w:ascii="Times New Roman" w:hAnsi="Times New Roman" w:cs="Times New Roman"/>
          <w:lang w:bidi="bn-BD"/>
        </w:rPr>
        <w:t>I am also interested in Artificial Intelligence and Machine Learning as th</w:t>
      </w:r>
      <w:r w:rsidR="00766E36">
        <w:rPr>
          <w:rFonts w:ascii="Times New Roman" w:hAnsi="Times New Roman" w:cs="Times New Roman"/>
          <w:lang w:bidi="bn-BD"/>
        </w:rPr>
        <w:t>e</w:t>
      </w:r>
      <w:r w:rsidRPr="00D6747F">
        <w:rPr>
          <w:rFonts w:ascii="Times New Roman" w:hAnsi="Times New Roman" w:cs="Times New Roman"/>
          <w:lang w:bidi="bn-BD"/>
        </w:rPr>
        <w:t>s</w:t>
      </w:r>
      <w:r w:rsidR="00766E36">
        <w:rPr>
          <w:rFonts w:ascii="Times New Roman" w:hAnsi="Times New Roman" w:cs="Times New Roman"/>
          <w:lang w:bidi="bn-BD"/>
        </w:rPr>
        <w:t>e</w:t>
      </w:r>
      <w:r w:rsidRPr="00D6747F">
        <w:rPr>
          <w:rFonts w:ascii="Times New Roman" w:hAnsi="Times New Roman" w:cs="Times New Roman"/>
          <w:lang w:bidi="bn-BD"/>
        </w:rPr>
        <w:t xml:space="preserve"> field</w:t>
      </w:r>
      <w:r w:rsidR="00695D4A">
        <w:rPr>
          <w:rFonts w:ascii="Times New Roman" w:hAnsi="Times New Roman" w:cs="Times New Roman"/>
          <w:lang w:bidi="bn-BD"/>
        </w:rPr>
        <w:t>s</w:t>
      </w:r>
      <w:r w:rsidRPr="00D6747F">
        <w:rPr>
          <w:rFonts w:ascii="Times New Roman" w:hAnsi="Times New Roman" w:cs="Times New Roman"/>
          <w:lang w:bidi="bn-BD"/>
        </w:rPr>
        <w:t xml:space="preserve"> </w:t>
      </w:r>
      <w:r w:rsidR="00695D4A">
        <w:rPr>
          <w:rFonts w:ascii="Times New Roman" w:hAnsi="Times New Roman" w:cs="Times New Roman"/>
          <w:lang w:bidi="bn-BD"/>
        </w:rPr>
        <w:t>are</w:t>
      </w:r>
      <w:r w:rsidRPr="00D6747F">
        <w:rPr>
          <w:rFonts w:ascii="Times New Roman" w:hAnsi="Times New Roman" w:cs="Times New Roman"/>
          <w:lang w:bidi="bn-BD"/>
        </w:rPr>
        <w:t xml:space="preserve"> close</w:t>
      </w:r>
      <w:r w:rsidR="00695D4A">
        <w:rPr>
          <w:rFonts w:ascii="Times New Roman" w:hAnsi="Times New Roman" w:cs="Times New Roman"/>
          <w:lang w:bidi="bn-BD"/>
        </w:rPr>
        <w:t>ly</w:t>
      </w:r>
      <w:r w:rsidRPr="00D6747F">
        <w:rPr>
          <w:rFonts w:ascii="Times New Roman" w:hAnsi="Times New Roman" w:cs="Times New Roman"/>
          <w:lang w:bidi="bn-BD"/>
        </w:rPr>
        <w:t xml:space="preserve"> related to computer vision.</w:t>
      </w:r>
      <w:commentRangeEnd w:id="12"/>
      <w:r w:rsidR="002F15FF">
        <w:rPr>
          <w:rStyle w:val="CommentReference"/>
        </w:rPr>
        <w:commentReference w:id="12"/>
      </w:r>
      <w:r w:rsidR="00052960">
        <w:rPr>
          <w:rFonts w:ascii="Times New Roman" w:hAnsi="Times New Roman" w:cs="Times New Roman"/>
          <w:lang w:bidi="bn-BD"/>
        </w:rPr>
        <w:t xml:space="preserve"> </w:t>
      </w:r>
      <w:r w:rsidR="00052960" w:rsidRPr="00A70B7F">
        <w:rPr>
          <w:rFonts w:ascii="Times New Roman" w:hAnsi="Times New Roman" w:cs="Times New Roman"/>
          <w:lang w:bidi="bn-BD"/>
        </w:rPr>
        <w:t>I am well aware that admission into this university is highly competitive,</w:t>
      </w:r>
      <w:r w:rsidR="00005AC4">
        <w:rPr>
          <w:rFonts w:ascii="Times New Roman" w:hAnsi="Times New Roman" w:cs="Times New Roman"/>
          <w:lang w:bidi="bn-BD"/>
        </w:rPr>
        <w:t xml:space="preserve"> but</w:t>
      </w:r>
      <w:r w:rsidR="00052960" w:rsidRPr="00A70B7F">
        <w:rPr>
          <w:rFonts w:ascii="Times New Roman" w:hAnsi="Times New Roman" w:cs="Times New Roman"/>
          <w:lang w:bidi="bn-BD"/>
        </w:rPr>
        <w:t xml:space="preserve"> I would like to </w:t>
      </w:r>
      <w:r w:rsidR="002618E5">
        <w:rPr>
          <w:rFonts w:ascii="Times New Roman" w:hAnsi="Times New Roman" w:cs="Times New Roman"/>
          <w:lang w:bidi="bn-BD"/>
        </w:rPr>
        <w:t>consider</w:t>
      </w:r>
      <w:r w:rsidR="00052960" w:rsidRPr="00A70B7F">
        <w:rPr>
          <w:rFonts w:ascii="Times New Roman" w:hAnsi="Times New Roman" w:cs="Times New Roman"/>
          <w:lang w:bidi="bn-BD"/>
        </w:rPr>
        <w:t xml:space="preserve"> </w:t>
      </w:r>
      <w:r w:rsidR="002618E5">
        <w:rPr>
          <w:rFonts w:ascii="Times New Roman" w:hAnsi="Times New Roman" w:cs="Times New Roman"/>
          <w:lang w:bidi="bn-BD"/>
        </w:rPr>
        <w:t>m</w:t>
      </w:r>
      <w:r w:rsidR="00052960" w:rsidRPr="00A70B7F">
        <w:rPr>
          <w:rFonts w:ascii="Times New Roman" w:hAnsi="Times New Roman" w:cs="Times New Roman"/>
          <w:lang w:bidi="bn-BD"/>
        </w:rPr>
        <w:t xml:space="preserve">yself as a </w:t>
      </w:r>
      <w:r w:rsidR="007A40CF">
        <w:rPr>
          <w:rFonts w:ascii="Times New Roman" w:hAnsi="Times New Roman" w:cs="Times New Roman"/>
          <w:lang w:bidi="bn-BD"/>
        </w:rPr>
        <w:t>potential candidate</w:t>
      </w:r>
      <w:r w:rsidR="00052960" w:rsidRPr="00A70B7F">
        <w:rPr>
          <w:rFonts w:ascii="Times New Roman" w:hAnsi="Times New Roman" w:cs="Times New Roman"/>
          <w:lang w:bidi="bn-BD"/>
        </w:rPr>
        <w:t xml:space="preserve"> for the program because of my enthusiasm and zeal</w:t>
      </w:r>
      <w:r w:rsidR="00F155B1">
        <w:rPr>
          <w:rFonts w:ascii="Times New Roman" w:hAnsi="Times New Roman" w:cs="Times New Roman"/>
          <w:lang w:bidi="bn-BD"/>
        </w:rPr>
        <w:t xml:space="preserve"> in conducting research</w:t>
      </w:r>
      <w:r w:rsidR="00D51917">
        <w:rPr>
          <w:rFonts w:ascii="Times New Roman" w:hAnsi="Times New Roman" w:cs="Times New Roman"/>
          <w:lang w:bidi="bn-BD"/>
        </w:rPr>
        <w:t xml:space="preserve"> in the respective fields</w:t>
      </w:r>
      <w:r w:rsidR="00F155B1">
        <w:rPr>
          <w:rFonts w:ascii="Times New Roman" w:hAnsi="Times New Roman" w:cs="Times New Roman"/>
          <w:lang w:bidi="bn-BD"/>
        </w:rPr>
        <w:t xml:space="preserve"> and my</w:t>
      </w:r>
      <w:r w:rsidR="000A7CA8">
        <w:rPr>
          <w:rFonts w:ascii="Times New Roman" w:hAnsi="Times New Roman" w:cs="Times New Roman"/>
          <w:lang w:bidi="bn-BD"/>
        </w:rPr>
        <w:t xml:space="preserve"> eagerness</w:t>
      </w:r>
      <w:r w:rsidR="00BB1549">
        <w:rPr>
          <w:rFonts w:ascii="Times New Roman" w:hAnsi="Times New Roman" w:cs="Times New Roman"/>
          <w:lang w:bidi="bn-BD"/>
        </w:rPr>
        <w:t xml:space="preserve"> to</w:t>
      </w:r>
      <w:r w:rsidR="00D51917">
        <w:rPr>
          <w:rFonts w:ascii="Times New Roman" w:hAnsi="Times New Roman" w:cs="Times New Roman"/>
          <w:lang w:bidi="bn-BD"/>
        </w:rPr>
        <w:t xml:space="preserve"> work hard.</w:t>
      </w:r>
      <w:bookmarkStart w:id="13" w:name="_GoBack"/>
      <w:bookmarkEnd w:id="13"/>
    </w:p>
    <w:p w14:paraId="04F22A1A" w14:textId="77777777" w:rsidR="007619D2" w:rsidRPr="001A288B" w:rsidRDefault="000928C5" w:rsidP="000928C5">
      <w:pPr>
        <w:jc w:val="both"/>
        <w:rPr>
          <w:rFonts w:ascii="Times New Roman" w:hAnsi="Times New Roman" w:cs="Times New Roman"/>
          <w:lang w:bidi="bn-BD"/>
        </w:rPr>
      </w:pPr>
      <w:r w:rsidRPr="00D6747F">
        <w:rPr>
          <w:rFonts w:ascii="Times New Roman" w:hAnsi="Times New Roman" w:cs="Times New Roman"/>
          <w:lang w:bidi="bn-BD"/>
        </w:rPr>
        <w:t xml:space="preserve">I am very eager to work under and with some of the finest minds in Computer Science so that I may be able to </w:t>
      </w:r>
      <w:r w:rsidR="0086396D">
        <w:rPr>
          <w:rFonts w:ascii="Times New Roman" w:hAnsi="Times New Roman" w:cs="Times New Roman"/>
          <w:lang w:bidi="bn-BD"/>
        </w:rPr>
        <w:t xml:space="preserve">conduct valuable research </w:t>
      </w:r>
      <w:r w:rsidRPr="00D6747F">
        <w:rPr>
          <w:rFonts w:ascii="Times New Roman" w:hAnsi="Times New Roman" w:cs="Times New Roman"/>
          <w:lang w:bidi="bn-BD"/>
        </w:rPr>
        <w:t xml:space="preserve">and increase the depth of my knowledge. </w:t>
      </w:r>
      <w:r w:rsidR="003B3A92">
        <w:rPr>
          <w:rFonts w:ascii="Times New Roman" w:hAnsi="Times New Roman" w:cs="Times New Roman"/>
          <w:lang w:bidi="bn-BD"/>
        </w:rPr>
        <w:t xml:space="preserve">I wish to earn a Ph.D. and follow this with a career in </w:t>
      </w:r>
      <w:r w:rsidR="00610D25">
        <w:rPr>
          <w:rFonts w:ascii="Times New Roman" w:hAnsi="Times New Roman" w:cs="Times New Roman"/>
          <w:lang w:bidi="bn-BD"/>
        </w:rPr>
        <w:t>research</w:t>
      </w:r>
      <w:r w:rsidR="00E00292" w:rsidRPr="0045756D">
        <w:rPr>
          <w:rFonts w:ascii="Times New Roman" w:hAnsi="Times New Roman" w:cs="Times New Roman"/>
          <w:lang w:bidi="bn-BD"/>
        </w:rPr>
        <w:t>. I hope</w:t>
      </w:r>
      <w:r w:rsidR="00F01378">
        <w:rPr>
          <w:rFonts w:ascii="Times New Roman" w:hAnsi="Times New Roman" w:cs="Times New Roman"/>
          <w:lang w:bidi="bn-BD"/>
        </w:rPr>
        <w:t xml:space="preserve"> that</w:t>
      </w:r>
      <w:r w:rsidR="00E00292" w:rsidRPr="0045756D">
        <w:rPr>
          <w:rFonts w:ascii="Times New Roman" w:hAnsi="Times New Roman" w:cs="Times New Roman"/>
          <w:lang w:bidi="bn-BD"/>
        </w:rPr>
        <w:t xml:space="preserve"> my background and qualification</w:t>
      </w:r>
      <w:r w:rsidR="00655D78">
        <w:rPr>
          <w:rFonts w:ascii="Times New Roman" w:hAnsi="Times New Roman" w:cs="Times New Roman"/>
          <w:lang w:bidi="bn-BD"/>
        </w:rPr>
        <w:t>s</w:t>
      </w:r>
      <w:r w:rsidR="00E00292" w:rsidRPr="0045756D">
        <w:rPr>
          <w:rFonts w:ascii="Times New Roman" w:hAnsi="Times New Roman" w:cs="Times New Roman"/>
          <w:lang w:bidi="bn-BD"/>
        </w:rPr>
        <w:t xml:space="preserve"> </w:t>
      </w:r>
      <w:r w:rsidR="00564502">
        <w:rPr>
          <w:rFonts w:ascii="Times New Roman" w:hAnsi="Times New Roman" w:cs="Times New Roman"/>
          <w:lang w:bidi="bn-BD"/>
        </w:rPr>
        <w:t>would be</w:t>
      </w:r>
      <w:r w:rsidR="00E00292" w:rsidRPr="0045756D">
        <w:rPr>
          <w:rFonts w:ascii="Times New Roman" w:hAnsi="Times New Roman" w:cs="Times New Roman"/>
          <w:lang w:bidi="bn-BD"/>
        </w:rPr>
        <w:t xml:space="preserve"> suitable to enroll me into the Ph.D. program of </w:t>
      </w:r>
      <w:r w:rsidR="00D5061E">
        <w:rPr>
          <w:rFonts w:ascii="Times New Roman" w:hAnsi="Times New Roman" w:cs="Times New Roman"/>
          <w:lang w:bidi="bn-BD"/>
        </w:rPr>
        <w:t>Computer Science</w:t>
      </w:r>
      <w:r w:rsidR="00E00292" w:rsidRPr="0045756D">
        <w:rPr>
          <w:rFonts w:ascii="Times New Roman" w:hAnsi="Times New Roman" w:cs="Times New Roman"/>
          <w:lang w:bidi="bn-BD"/>
        </w:rPr>
        <w:t xml:space="preserve"> at </w:t>
      </w:r>
      <w:r w:rsidR="00714B89">
        <w:rPr>
          <w:rFonts w:ascii="Times New Roman" w:hAnsi="Times New Roman" w:cs="Times New Roman"/>
          <w:lang w:bidi="bn-BD"/>
        </w:rPr>
        <w:t>Stony Brook University</w:t>
      </w:r>
      <w:r w:rsidR="007619D2">
        <w:rPr>
          <w:rFonts w:ascii="Times New Roman" w:hAnsi="Times New Roman" w:cs="Times New Roman"/>
          <w:lang w:bidi="bn-BD"/>
        </w:rPr>
        <w:t>.</w:t>
      </w:r>
    </w:p>
    <w:sectPr w:rsidR="007619D2" w:rsidRPr="001A28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d Abid Hasan" w:date="2014-11-08T16:52:00Z" w:initials="MH">
    <w:p w14:paraId="252459D5" w14:textId="48B4508F" w:rsidR="002F15FF" w:rsidRDefault="002F15FF">
      <w:pPr>
        <w:pStyle w:val="CommentText"/>
      </w:pPr>
      <w:r>
        <w:rPr>
          <w:rStyle w:val="CommentReference"/>
        </w:rPr>
        <w:annotationRef/>
      </w:r>
      <w:r>
        <w:t>Strictly personal opinion: the line seems a bit mundane to me.</w:t>
      </w:r>
    </w:p>
  </w:comment>
  <w:comment w:id="1" w:author="Md Abid Hasan" w:date="2014-11-08T16:53:00Z" w:initials="MH">
    <w:p w14:paraId="48834D99" w14:textId="7047270B" w:rsidR="002F15FF" w:rsidRDefault="002F15FF">
      <w:pPr>
        <w:pStyle w:val="CommentText"/>
      </w:pPr>
      <w:r>
        <w:rPr>
          <w:rStyle w:val="CommentReference"/>
        </w:rPr>
        <w:annotationRef/>
      </w:r>
      <w:r>
        <w:t>Not necessary line or express it differently</w:t>
      </w:r>
    </w:p>
  </w:comment>
  <w:comment w:id="2" w:author="Md Abid Hasan" w:date="2014-11-08T16:55:00Z" w:initials="MH">
    <w:p w14:paraId="74B1B64C" w14:textId="1B2A9203" w:rsidR="002F15FF" w:rsidRDefault="002F15FF">
      <w:pPr>
        <w:pStyle w:val="CommentText"/>
      </w:pPr>
      <w:r>
        <w:rPr>
          <w:rStyle w:val="CommentReference"/>
        </w:rPr>
        <w:annotationRef/>
      </w:r>
      <w:r>
        <w:t>Write in a simple way</w:t>
      </w:r>
    </w:p>
  </w:comment>
  <w:comment w:id="4" w:author="Md Abid Hasan" w:date="2014-11-08T16:38:00Z" w:initials="MH">
    <w:p w14:paraId="5945D30D" w14:textId="77777777" w:rsidR="002F15FF" w:rsidRDefault="002F15FF">
      <w:pPr>
        <w:pStyle w:val="CommentText"/>
      </w:pPr>
      <w:r>
        <w:rPr>
          <w:rStyle w:val="CommentReference"/>
        </w:rPr>
        <w:annotationRef/>
      </w:r>
      <w:r>
        <w:t>Confusing line. Having top results in what?</w:t>
      </w:r>
    </w:p>
  </w:comment>
  <w:comment w:id="3" w:author="Md Abid Hasan" w:date="2014-11-08T16:39:00Z" w:initials="MH">
    <w:p w14:paraId="66BE8EFC" w14:textId="77777777" w:rsidR="002F15FF" w:rsidRDefault="002F15FF">
      <w:pPr>
        <w:pStyle w:val="CommentText"/>
      </w:pPr>
      <w:r>
        <w:rPr>
          <w:rStyle w:val="CommentReference"/>
        </w:rPr>
        <w:annotationRef/>
      </w:r>
      <w:r>
        <w:t>It’s a complex line. Make it simple by breaking it.</w:t>
      </w:r>
    </w:p>
  </w:comment>
  <w:comment w:id="5" w:author="Md Abid Hasan" w:date="2014-11-08T16:40:00Z" w:initials="MH">
    <w:p w14:paraId="37803DA7" w14:textId="77777777" w:rsidR="002F15FF" w:rsidRDefault="002F15FF">
      <w:pPr>
        <w:pStyle w:val="CommentText"/>
      </w:pPr>
      <w:r>
        <w:rPr>
          <w:rStyle w:val="CommentReference"/>
        </w:rPr>
        <w:annotationRef/>
      </w:r>
      <w:r>
        <w:t>Be more specific like position in the class</w:t>
      </w:r>
    </w:p>
  </w:comment>
  <w:comment w:id="6" w:author="Md Abid Hasan" w:date="2014-11-08T16:41:00Z" w:initials="MH">
    <w:p w14:paraId="4DC9FCEB" w14:textId="77777777" w:rsidR="002F15FF" w:rsidRDefault="002F15FF">
      <w:pPr>
        <w:pStyle w:val="CommentText"/>
      </w:pPr>
      <w:r>
        <w:rPr>
          <w:rStyle w:val="CommentReference"/>
        </w:rPr>
        <w:annotationRef/>
      </w:r>
      <w:r>
        <w:t>The line seems like coming out of no where. Change it to make it go with the context</w:t>
      </w:r>
    </w:p>
  </w:comment>
  <w:comment w:id="7" w:author="Md Abid Hasan" w:date="2014-11-08T16:43:00Z" w:initials="MH">
    <w:p w14:paraId="5BE64088" w14:textId="4A7A0B7B" w:rsidR="002F15FF" w:rsidRDefault="002F15FF">
      <w:pPr>
        <w:pStyle w:val="CommentText"/>
      </w:pPr>
      <w:r>
        <w:rPr>
          <w:rStyle w:val="CommentReference"/>
        </w:rPr>
        <w:annotationRef/>
      </w:r>
      <w:r>
        <w:t xml:space="preserve">Write this line differently. It seems like a definition of Machine learning. </w:t>
      </w:r>
    </w:p>
  </w:comment>
  <w:comment w:id="8" w:author="Md Abid Hasan" w:date="2014-11-08T16:44:00Z" w:initials="MH">
    <w:p w14:paraId="47174533" w14:textId="7E6288BB" w:rsidR="002F15FF" w:rsidRDefault="002F15FF">
      <w:pPr>
        <w:pStyle w:val="CommentText"/>
      </w:pPr>
      <w:r>
        <w:rPr>
          <w:rStyle w:val="CommentReference"/>
        </w:rPr>
        <w:annotationRef/>
      </w:r>
      <w:r>
        <w:t xml:space="preserve">Not necessary </w:t>
      </w:r>
    </w:p>
  </w:comment>
  <w:comment w:id="9" w:author="Md Abid Hasan" w:date="2014-11-08T16:57:00Z" w:initials="MH">
    <w:p w14:paraId="12EBDC3C" w14:textId="4549DC0B" w:rsidR="002F15FF" w:rsidRDefault="002F15FF">
      <w:pPr>
        <w:pStyle w:val="CommentText"/>
      </w:pPr>
      <w:r>
        <w:rPr>
          <w:rStyle w:val="CommentReference"/>
        </w:rPr>
        <w:annotationRef/>
      </w:r>
      <w:r>
        <w:t>Its doesn’t seem like a right word</w:t>
      </w:r>
    </w:p>
  </w:comment>
  <w:comment w:id="11" w:author="Md Abid Hasan" w:date="2014-11-08T17:04:00Z" w:initials="MH">
    <w:p w14:paraId="2B5E03C4" w14:textId="6D2DC6D5" w:rsidR="002F15FF" w:rsidRDefault="002F15FF">
      <w:pPr>
        <w:pStyle w:val="CommentText"/>
      </w:pPr>
      <w:r>
        <w:rPr>
          <w:rStyle w:val="CommentReference"/>
        </w:rPr>
        <w:annotationRef/>
      </w:r>
      <w:r>
        <w:t>Write in a simple way.</w:t>
      </w:r>
    </w:p>
  </w:comment>
  <w:comment w:id="12" w:author="Md Abid Hasan" w:date="2014-11-08T17:06:00Z" w:initials="MH">
    <w:p w14:paraId="664CE7C7" w14:textId="6A2DE9D2" w:rsidR="002F15FF" w:rsidRDefault="002F15FF">
      <w:pPr>
        <w:pStyle w:val="CommentText"/>
      </w:pPr>
      <w:r>
        <w:rPr>
          <w:rStyle w:val="CommentReference"/>
        </w:rPr>
        <w:annotationRef/>
      </w:r>
      <w:r>
        <w:t xml:space="preserve">Put emphasize </w:t>
      </w:r>
      <w:r w:rsidR="00941ADC">
        <w:t>on what your real interest it. Like mention some professors (if you contacted with someone) and their work.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65BDD" w14:textId="77777777" w:rsidR="002F15FF" w:rsidRDefault="002F15FF" w:rsidP="000E3271">
      <w:pPr>
        <w:spacing w:after="0" w:line="240" w:lineRule="auto"/>
      </w:pPr>
      <w:r>
        <w:separator/>
      </w:r>
    </w:p>
  </w:endnote>
  <w:endnote w:type="continuationSeparator" w:id="0">
    <w:p w14:paraId="64A7F159" w14:textId="77777777" w:rsidR="002F15FF" w:rsidRDefault="002F15FF"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Vrinda">
    <w:panose1 w:val="00000000000000000000"/>
    <w:charset w:val="01"/>
    <w:family w:val="roman"/>
    <w:notTrueType/>
    <w:pitch w:val="variable"/>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38050" w14:textId="77777777" w:rsidR="002F15FF" w:rsidRDefault="002F15FF" w:rsidP="000E3271">
      <w:pPr>
        <w:spacing w:after="0" w:line="240" w:lineRule="auto"/>
      </w:pPr>
      <w:r>
        <w:separator/>
      </w:r>
    </w:p>
  </w:footnote>
  <w:footnote w:type="continuationSeparator" w:id="0">
    <w:p w14:paraId="33CC09D7" w14:textId="77777777" w:rsidR="002F15FF" w:rsidRDefault="002F15FF"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7902"/>
    <w:rsid w:val="000769A5"/>
    <w:rsid w:val="00086672"/>
    <w:rsid w:val="000928C5"/>
    <w:rsid w:val="000A7CA8"/>
    <w:rsid w:val="000B16B7"/>
    <w:rsid w:val="000C687A"/>
    <w:rsid w:val="000D305A"/>
    <w:rsid w:val="000E169F"/>
    <w:rsid w:val="000E3271"/>
    <w:rsid w:val="000E39AC"/>
    <w:rsid w:val="000E3B6D"/>
    <w:rsid w:val="000E7308"/>
    <w:rsid w:val="000F3E09"/>
    <w:rsid w:val="00107AE2"/>
    <w:rsid w:val="001354A9"/>
    <w:rsid w:val="00141085"/>
    <w:rsid w:val="00144DD1"/>
    <w:rsid w:val="00155996"/>
    <w:rsid w:val="00173342"/>
    <w:rsid w:val="001755FB"/>
    <w:rsid w:val="0017676F"/>
    <w:rsid w:val="0019098D"/>
    <w:rsid w:val="00196570"/>
    <w:rsid w:val="001A288B"/>
    <w:rsid w:val="001A473D"/>
    <w:rsid w:val="001B3921"/>
    <w:rsid w:val="001C720E"/>
    <w:rsid w:val="001D0F20"/>
    <w:rsid w:val="001D0F5C"/>
    <w:rsid w:val="001D227C"/>
    <w:rsid w:val="001D3E30"/>
    <w:rsid w:val="001E486C"/>
    <w:rsid w:val="001F7384"/>
    <w:rsid w:val="00200321"/>
    <w:rsid w:val="00207B63"/>
    <w:rsid w:val="0021132D"/>
    <w:rsid w:val="00216CBE"/>
    <w:rsid w:val="002177DB"/>
    <w:rsid w:val="00232E7B"/>
    <w:rsid w:val="002618E5"/>
    <w:rsid w:val="00273024"/>
    <w:rsid w:val="00277930"/>
    <w:rsid w:val="00280DBF"/>
    <w:rsid w:val="002839C6"/>
    <w:rsid w:val="00284DD1"/>
    <w:rsid w:val="002A15D4"/>
    <w:rsid w:val="002B2DA5"/>
    <w:rsid w:val="002B4550"/>
    <w:rsid w:val="002B547D"/>
    <w:rsid w:val="002D2C50"/>
    <w:rsid w:val="002E2DD7"/>
    <w:rsid w:val="002F15FF"/>
    <w:rsid w:val="002F46DD"/>
    <w:rsid w:val="002F6D6E"/>
    <w:rsid w:val="002F79FB"/>
    <w:rsid w:val="003105C2"/>
    <w:rsid w:val="00310BD3"/>
    <w:rsid w:val="00326471"/>
    <w:rsid w:val="00337B3B"/>
    <w:rsid w:val="00343D96"/>
    <w:rsid w:val="00363999"/>
    <w:rsid w:val="00364238"/>
    <w:rsid w:val="00374652"/>
    <w:rsid w:val="00374712"/>
    <w:rsid w:val="00383066"/>
    <w:rsid w:val="00385F5B"/>
    <w:rsid w:val="00395125"/>
    <w:rsid w:val="003B3A92"/>
    <w:rsid w:val="003B63D8"/>
    <w:rsid w:val="003E589B"/>
    <w:rsid w:val="003F4313"/>
    <w:rsid w:val="00405CDD"/>
    <w:rsid w:val="00407214"/>
    <w:rsid w:val="00412B74"/>
    <w:rsid w:val="00416339"/>
    <w:rsid w:val="004357B4"/>
    <w:rsid w:val="00453894"/>
    <w:rsid w:val="0045756D"/>
    <w:rsid w:val="00460FEC"/>
    <w:rsid w:val="004677A2"/>
    <w:rsid w:val="0047277A"/>
    <w:rsid w:val="00483F00"/>
    <w:rsid w:val="00485A24"/>
    <w:rsid w:val="004919BA"/>
    <w:rsid w:val="004B5C5B"/>
    <w:rsid w:val="004D68EB"/>
    <w:rsid w:val="004E58EB"/>
    <w:rsid w:val="004F49F0"/>
    <w:rsid w:val="00501342"/>
    <w:rsid w:val="00523DAE"/>
    <w:rsid w:val="00527DE9"/>
    <w:rsid w:val="00532C36"/>
    <w:rsid w:val="00553B1E"/>
    <w:rsid w:val="005552ED"/>
    <w:rsid w:val="00561C40"/>
    <w:rsid w:val="00564502"/>
    <w:rsid w:val="005720CB"/>
    <w:rsid w:val="005720DC"/>
    <w:rsid w:val="00572302"/>
    <w:rsid w:val="005767D5"/>
    <w:rsid w:val="00580312"/>
    <w:rsid w:val="00595817"/>
    <w:rsid w:val="005B0021"/>
    <w:rsid w:val="005C488C"/>
    <w:rsid w:val="005C656C"/>
    <w:rsid w:val="005D0C01"/>
    <w:rsid w:val="005E68EA"/>
    <w:rsid w:val="005F25DF"/>
    <w:rsid w:val="00600D6A"/>
    <w:rsid w:val="0061044B"/>
    <w:rsid w:val="00610D25"/>
    <w:rsid w:val="006161C0"/>
    <w:rsid w:val="00635D12"/>
    <w:rsid w:val="00641C48"/>
    <w:rsid w:val="00652734"/>
    <w:rsid w:val="00655059"/>
    <w:rsid w:val="00655D78"/>
    <w:rsid w:val="00663C61"/>
    <w:rsid w:val="00666681"/>
    <w:rsid w:val="006830BE"/>
    <w:rsid w:val="00695D4A"/>
    <w:rsid w:val="006C1C2A"/>
    <w:rsid w:val="006C5875"/>
    <w:rsid w:val="006F1424"/>
    <w:rsid w:val="006F2635"/>
    <w:rsid w:val="006F6B30"/>
    <w:rsid w:val="006F6C9E"/>
    <w:rsid w:val="00702AD7"/>
    <w:rsid w:val="00713995"/>
    <w:rsid w:val="00714B89"/>
    <w:rsid w:val="00723E01"/>
    <w:rsid w:val="0073363F"/>
    <w:rsid w:val="007348B8"/>
    <w:rsid w:val="0074213B"/>
    <w:rsid w:val="00745FDC"/>
    <w:rsid w:val="00753754"/>
    <w:rsid w:val="00753764"/>
    <w:rsid w:val="007619D2"/>
    <w:rsid w:val="00766E36"/>
    <w:rsid w:val="00780059"/>
    <w:rsid w:val="00785AEF"/>
    <w:rsid w:val="007A134E"/>
    <w:rsid w:val="007A18CE"/>
    <w:rsid w:val="007A40CF"/>
    <w:rsid w:val="007A5659"/>
    <w:rsid w:val="007C05DB"/>
    <w:rsid w:val="007C2104"/>
    <w:rsid w:val="007C2259"/>
    <w:rsid w:val="007F6705"/>
    <w:rsid w:val="0080180E"/>
    <w:rsid w:val="008044EC"/>
    <w:rsid w:val="00815431"/>
    <w:rsid w:val="008237D8"/>
    <w:rsid w:val="00842DDB"/>
    <w:rsid w:val="0086396D"/>
    <w:rsid w:val="0087533B"/>
    <w:rsid w:val="0087773C"/>
    <w:rsid w:val="00884C6E"/>
    <w:rsid w:val="008A5E9E"/>
    <w:rsid w:val="008A6D22"/>
    <w:rsid w:val="008B087E"/>
    <w:rsid w:val="008B7E83"/>
    <w:rsid w:val="008C1F29"/>
    <w:rsid w:val="008D2E7C"/>
    <w:rsid w:val="008D35B2"/>
    <w:rsid w:val="00901514"/>
    <w:rsid w:val="009021D6"/>
    <w:rsid w:val="0090746D"/>
    <w:rsid w:val="009138BC"/>
    <w:rsid w:val="00916A81"/>
    <w:rsid w:val="0093251B"/>
    <w:rsid w:val="00937BF1"/>
    <w:rsid w:val="00941ADC"/>
    <w:rsid w:val="00945E1B"/>
    <w:rsid w:val="00947B3A"/>
    <w:rsid w:val="00962D0D"/>
    <w:rsid w:val="00976E7D"/>
    <w:rsid w:val="00984C7D"/>
    <w:rsid w:val="00992573"/>
    <w:rsid w:val="00994FD5"/>
    <w:rsid w:val="009B11EB"/>
    <w:rsid w:val="009E0119"/>
    <w:rsid w:val="009E1470"/>
    <w:rsid w:val="009E29DF"/>
    <w:rsid w:val="00A07B3F"/>
    <w:rsid w:val="00A231C0"/>
    <w:rsid w:val="00A41082"/>
    <w:rsid w:val="00A70B7F"/>
    <w:rsid w:val="00A71043"/>
    <w:rsid w:val="00A74E69"/>
    <w:rsid w:val="00A93C82"/>
    <w:rsid w:val="00AA1C9B"/>
    <w:rsid w:val="00AA2442"/>
    <w:rsid w:val="00AB1F65"/>
    <w:rsid w:val="00AC532E"/>
    <w:rsid w:val="00AE00D2"/>
    <w:rsid w:val="00B0175C"/>
    <w:rsid w:val="00B20401"/>
    <w:rsid w:val="00B443E2"/>
    <w:rsid w:val="00B46F14"/>
    <w:rsid w:val="00B4768E"/>
    <w:rsid w:val="00B67488"/>
    <w:rsid w:val="00B77177"/>
    <w:rsid w:val="00B774F1"/>
    <w:rsid w:val="00B77DA9"/>
    <w:rsid w:val="00B923F3"/>
    <w:rsid w:val="00B97654"/>
    <w:rsid w:val="00B97A50"/>
    <w:rsid w:val="00BB1549"/>
    <w:rsid w:val="00BC00A4"/>
    <w:rsid w:val="00BC29B4"/>
    <w:rsid w:val="00BC315C"/>
    <w:rsid w:val="00BC464A"/>
    <w:rsid w:val="00BD4F58"/>
    <w:rsid w:val="00BE34E5"/>
    <w:rsid w:val="00BF1EBB"/>
    <w:rsid w:val="00C04DE9"/>
    <w:rsid w:val="00C10EF4"/>
    <w:rsid w:val="00C34832"/>
    <w:rsid w:val="00C452B4"/>
    <w:rsid w:val="00C542A3"/>
    <w:rsid w:val="00C55155"/>
    <w:rsid w:val="00C60C1D"/>
    <w:rsid w:val="00C642D7"/>
    <w:rsid w:val="00C64788"/>
    <w:rsid w:val="00C81128"/>
    <w:rsid w:val="00C817C4"/>
    <w:rsid w:val="00C83C72"/>
    <w:rsid w:val="00C91F0A"/>
    <w:rsid w:val="00CA1D84"/>
    <w:rsid w:val="00CC236D"/>
    <w:rsid w:val="00CD061B"/>
    <w:rsid w:val="00CD24DE"/>
    <w:rsid w:val="00CF60D4"/>
    <w:rsid w:val="00D02889"/>
    <w:rsid w:val="00D20525"/>
    <w:rsid w:val="00D2056F"/>
    <w:rsid w:val="00D205ED"/>
    <w:rsid w:val="00D336E4"/>
    <w:rsid w:val="00D36862"/>
    <w:rsid w:val="00D5061E"/>
    <w:rsid w:val="00D51917"/>
    <w:rsid w:val="00D65F55"/>
    <w:rsid w:val="00D6747F"/>
    <w:rsid w:val="00D708BE"/>
    <w:rsid w:val="00D70F70"/>
    <w:rsid w:val="00D726AF"/>
    <w:rsid w:val="00DB359C"/>
    <w:rsid w:val="00DB3F77"/>
    <w:rsid w:val="00DB531C"/>
    <w:rsid w:val="00DD3D66"/>
    <w:rsid w:val="00DE34DF"/>
    <w:rsid w:val="00DF2B34"/>
    <w:rsid w:val="00DF6C87"/>
    <w:rsid w:val="00E00292"/>
    <w:rsid w:val="00E10F0C"/>
    <w:rsid w:val="00E11F06"/>
    <w:rsid w:val="00E21AC5"/>
    <w:rsid w:val="00E521AC"/>
    <w:rsid w:val="00E56831"/>
    <w:rsid w:val="00E615D7"/>
    <w:rsid w:val="00E62E95"/>
    <w:rsid w:val="00E71C37"/>
    <w:rsid w:val="00E729EE"/>
    <w:rsid w:val="00E7480E"/>
    <w:rsid w:val="00E769B7"/>
    <w:rsid w:val="00E90FE0"/>
    <w:rsid w:val="00EA613F"/>
    <w:rsid w:val="00EA645D"/>
    <w:rsid w:val="00EC60EC"/>
    <w:rsid w:val="00ED47D6"/>
    <w:rsid w:val="00ED498A"/>
    <w:rsid w:val="00EE0209"/>
    <w:rsid w:val="00EE39EC"/>
    <w:rsid w:val="00EF081A"/>
    <w:rsid w:val="00EF1C51"/>
    <w:rsid w:val="00EF49B6"/>
    <w:rsid w:val="00F01378"/>
    <w:rsid w:val="00F10119"/>
    <w:rsid w:val="00F1312D"/>
    <w:rsid w:val="00F155B1"/>
    <w:rsid w:val="00F330DC"/>
    <w:rsid w:val="00F34906"/>
    <w:rsid w:val="00F47E63"/>
    <w:rsid w:val="00F6270C"/>
    <w:rsid w:val="00F751E3"/>
    <w:rsid w:val="00F77F67"/>
    <w:rsid w:val="00F9628A"/>
    <w:rsid w:val="00FA0BDB"/>
    <w:rsid w:val="00FA47E1"/>
    <w:rsid w:val="00FD312D"/>
    <w:rsid w:val="00FE18C8"/>
    <w:rsid w:val="00FE7677"/>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2A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 w:type="character" w:styleId="CommentReference">
    <w:name w:val="annotation reference"/>
    <w:basedOn w:val="DefaultParagraphFont"/>
    <w:uiPriority w:val="99"/>
    <w:semiHidden/>
    <w:unhideWhenUsed/>
    <w:rsid w:val="00B4768E"/>
    <w:rPr>
      <w:sz w:val="18"/>
      <w:szCs w:val="18"/>
    </w:rPr>
  </w:style>
  <w:style w:type="paragraph" w:styleId="CommentText">
    <w:name w:val="annotation text"/>
    <w:basedOn w:val="Normal"/>
    <w:link w:val="CommentTextChar"/>
    <w:uiPriority w:val="99"/>
    <w:semiHidden/>
    <w:unhideWhenUsed/>
    <w:rsid w:val="00B4768E"/>
    <w:pPr>
      <w:spacing w:line="240" w:lineRule="auto"/>
    </w:pPr>
    <w:rPr>
      <w:sz w:val="24"/>
      <w:szCs w:val="24"/>
    </w:rPr>
  </w:style>
  <w:style w:type="character" w:customStyle="1" w:styleId="CommentTextChar">
    <w:name w:val="Comment Text Char"/>
    <w:basedOn w:val="DefaultParagraphFont"/>
    <w:link w:val="CommentText"/>
    <w:uiPriority w:val="99"/>
    <w:semiHidden/>
    <w:rsid w:val="00B4768E"/>
    <w:rPr>
      <w:sz w:val="24"/>
      <w:szCs w:val="24"/>
    </w:rPr>
  </w:style>
  <w:style w:type="paragraph" w:styleId="CommentSubject">
    <w:name w:val="annotation subject"/>
    <w:basedOn w:val="CommentText"/>
    <w:next w:val="CommentText"/>
    <w:link w:val="CommentSubjectChar"/>
    <w:uiPriority w:val="99"/>
    <w:semiHidden/>
    <w:unhideWhenUsed/>
    <w:rsid w:val="00B4768E"/>
    <w:rPr>
      <w:b/>
      <w:bCs/>
      <w:sz w:val="20"/>
      <w:szCs w:val="20"/>
    </w:rPr>
  </w:style>
  <w:style w:type="character" w:customStyle="1" w:styleId="CommentSubjectChar">
    <w:name w:val="Comment Subject Char"/>
    <w:basedOn w:val="CommentTextChar"/>
    <w:link w:val="CommentSubject"/>
    <w:uiPriority w:val="99"/>
    <w:semiHidden/>
    <w:rsid w:val="00B4768E"/>
    <w:rPr>
      <w:b/>
      <w:bCs/>
      <w:sz w:val="20"/>
      <w:szCs w:val="20"/>
    </w:rPr>
  </w:style>
  <w:style w:type="paragraph" w:styleId="BalloonText">
    <w:name w:val="Balloon Text"/>
    <w:basedOn w:val="Normal"/>
    <w:link w:val="BalloonTextChar"/>
    <w:uiPriority w:val="99"/>
    <w:semiHidden/>
    <w:unhideWhenUsed/>
    <w:rsid w:val="00B476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76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 w:type="character" w:styleId="CommentReference">
    <w:name w:val="annotation reference"/>
    <w:basedOn w:val="DefaultParagraphFont"/>
    <w:uiPriority w:val="99"/>
    <w:semiHidden/>
    <w:unhideWhenUsed/>
    <w:rsid w:val="00B4768E"/>
    <w:rPr>
      <w:sz w:val="18"/>
      <w:szCs w:val="18"/>
    </w:rPr>
  </w:style>
  <w:style w:type="paragraph" w:styleId="CommentText">
    <w:name w:val="annotation text"/>
    <w:basedOn w:val="Normal"/>
    <w:link w:val="CommentTextChar"/>
    <w:uiPriority w:val="99"/>
    <w:semiHidden/>
    <w:unhideWhenUsed/>
    <w:rsid w:val="00B4768E"/>
    <w:pPr>
      <w:spacing w:line="240" w:lineRule="auto"/>
    </w:pPr>
    <w:rPr>
      <w:sz w:val="24"/>
      <w:szCs w:val="24"/>
    </w:rPr>
  </w:style>
  <w:style w:type="character" w:customStyle="1" w:styleId="CommentTextChar">
    <w:name w:val="Comment Text Char"/>
    <w:basedOn w:val="DefaultParagraphFont"/>
    <w:link w:val="CommentText"/>
    <w:uiPriority w:val="99"/>
    <w:semiHidden/>
    <w:rsid w:val="00B4768E"/>
    <w:rPr>
      <w:sz w:val="24"/>
      <w:szCs w:val="24"/>
    </w:rPr>
  </w:style>
  <w:style w:type="paragraph" w:styleId="CommentSubject">
    <w:name w:val="annotation subject"/>
    <w:basedOn w:val="CommentText"/>
    <w:next w:val="CommentText"/>
    <w:link w:val="CommentSubjectChar"/>
    <w:uiPriority w:val="99"/>
    <w:semiHidden/>
    <w:unhideWhenUsed/>
    <w:rsid w:val="00B4768E"/>
    <w:rPr>
      <w:b/>
      <w:bCs/>
      <w:sz w:val="20"/>
      <w:szCs w:val="20"/>
    </w:rPr>
  </w:style>
  <w:style w:type="character" w:customStyle="1" w:styleId="CommentSubjectChar">
    <w:name w:val="Comment Subject Char"/>
    <w:basedOn w:val="CommentTextChar"/>
    <w:link w:val="CommentSubject"/>
    <w:uiPriority w:val="99"/>
    <w:semiHidden/>
    <w:rsid w:val="00B4768E"/>
    <w:rPr>
      <w:b/>
      <w:bCs/>
      <w:sz w:val="20"/>
      <w:szCs w:val="20"/>
    </w:rPr>
  </w:style>
  <w:style w:type="paragraph" w:styleId="BalloonText">
    <w:name w:val="Balloon Text"/>
    <w:basedOn w:val="Normal"/>
    <w:link w:val="BalloonTextChar"/>
    <w:uiPriority w:val="99"/>
    <w:semiHidden/>
    <w:unhideWhenUsed/>
    <w:rsid w:val="00B476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76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2</Pages>
  <Words>1148</Words>
  <Characters>6547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Md Abid Hasan</cp:lastModifiedBy>
  <cp:revision>369</cp:revision>
  <dcterms:created xsi:type="dcterms:W3CDTF">2014-11-04T19:04:00Z</dcterms:created>
  <dcterms:modified xsi:type="dcterms:W3CDTF">2014-11-09T01:07:00Z</dcterms:modified>
</cp:coreProperties>
</file>