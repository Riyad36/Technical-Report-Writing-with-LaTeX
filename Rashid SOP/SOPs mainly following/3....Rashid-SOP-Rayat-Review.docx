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Default="00412B74" w:rsidP="00544E3D">
      <w:pPr>
        <w:jc w:val="center"/>
        <w:rPr>
          <w:rFonts w:ascii="Times New Roman" w:hAnsi="Times New Roman" w:cs="Times New Roman"/>
          <w:b/>
          <w:bCs/>
          <w:sz w:val="28"/>
          <w:szCs w:val="28"/>
          <w:cs/>
          <w:lang w:bidi="bn-BD"/>
        </w:rPr>
      </w:pPr>
      <w:r w:rsidRPr="000E3271">
        <w:rPr>
          <w:rFonts w:ascii="Times New Roman" w:hAnsi="Times New Roman" w:cs="Times New Roman"/>
          <w:b/>
          <w:bCs/>
          <w:sz w:val="28"/>
          <w:szCs w:val="28"/>
          <w:cs/>
          <w:lang w:bidi="bn-BD"/>
        </w:rPr>
        <w:t>Statement of Purpose</w:t>
      </w:r>
    </w:p>
    <w:p w:rsidR="006D79B1" w:rsidRDefault="006D79B1"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As an eager mind who loves to explore the future roles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Pr>
          <w:rFonts w:ascii="Times New Roman" w:hAnsi="Times New Roman" w:cs="Times New Roman"/>
          <w:sz w:val="24"/>
          <w:szCs w:val="24"/>
          <w:lang w:bidi="bn-BD"/>
        </w:rPr>
        <w:t xml:space="preserve">cience </w:t>
      </w:r>
      <w:r w:rsidR="006C5480">
        <w:rPr>
          <w:rFonts w:ascii="Times New Roman" w:hAnsi="Times New Roman" w:cs="Times New Roman"/>
          <w:sz w:val="24"/>
          <w:szCs w:val="24"/>
          <w:lang w:bidi="bn-BD"/>
        </w:rPr>
        <w:t xml:space="preserve">towards </w:t>
      </w:r>
      <w:r>
        <w:rPr>
          <w:rFonts w:ascii="Times New Roman" w:hAnsi="Times New Roman" w:cs="Times New Roman"/>
          <w:sz w:val="24"/>
          <w:szCs w:val="24"/>
          <w:lang w:bidi="bn-BD"/>
        </w:rPr>
        <w:t xml:space="preserve">technology, I have </w:t>
      </w:r>
      <w:r w:rsidR="00554415">
        <w:rPr>
          <w:rFonts w:ascii="Times New Roman" w:hAnsi="Times New Roman" w:cs="Times New Roman"/>
          <w:sz w:val="24"/>
          <w:szCs w:val="24"/>
          <w:lang w:bidi="bn-BD"/>
        </w:rPr>
        <w:t>a predilection</w:t>
      </w:r>
      <w:r>
        <w:rPr>
          <w:rFonts w:ascii="Times New Roman" w:hAnsi="Times New Roman" w:cs="Times New Roman"/>
          <w:sz w:val="24"/>
          <w:szCs w:val="24"/>
          <w:lang w:bidi="bn-BD"/>
        </w:rPr>
        <w:t xml:space="preserve"> to grab any opportunity</w:t>
      </w:r>
      <w:r w:rsidR="00632BE6">
        <w:rPr>
          <w:rFonts w:ascii="Times New Roman" w:hAnsi="Times New Roman" w:cs="Times New Roman"/>
          <w:sz w:val="24"/>
          <w:szCs w:val="24"/>
          <w:lang w:bidi="bn-BD"/>
        </w:rPr>
        <w:t xml:space="preserve"> </w:t>
      </w:r>
      <w:commentRangeStart w:id="0"/>
      <w:r>
        <w:rPr>
          <w:rFonts w:ascii="Times New Roman" w:hAnsi="Times New Roman" w:cs="Times New Roman"/>
          <w:sz w:val="24"/>
          <w:szCs w:val="24"/>
          <w:lang w:bidi="bn-BD"/>
        </w:rPr>
        <w:t xml:space="preserve">that </w:t>
      </w:r>
      <w:r w:rsidR="00632BE6">
        <w:rPr>
          <w:rFonts w:ascii="Times New Roman" w:hAnsi="Times New Roman" w:cs="Times New Roman"/>
          <w:sz w:val="24"/>
          <w:szCs w:val="24"/>
          <w:lang w:bidi="bn-BD"/>
        </w:rPr>
        <w:t xml:space="preserve">involves research regarding the burgeoning of </w:t>
      </w:r>
      <w:r w:rsidR="00382033">
        <w:rPr>
          <w:rFonts w:ascii="Times New Roman" w:hAnsi="Times New Roman" w:cs="Times New Roman"/>
          <w:sz w:val="24"/>
          <w:szCs w:val="24"/>
          <w:lang w:bidi="bn-BD"/>
        </w:rPr>
        <w:t>it</w:t>
      </w:r>
      <w:r w:rsidR="00632BE6">
        <w:rPr>
          <w:rFonts w:ascii="Times New Roman" w:hAnsi="Times New Roman" w:cs="Times New Roman"/>
          <w:sz w:val="24"/>
          <w:szCs w:val="24"/>
          <w:lang w:bidi="bn-BD"/>
        </w:rPr>
        <w:t xml:space="preserve">. </w:t>
      </w:r>
      <w:commentRangeEnd w:id="0"/>
      <w:r w:rsidR="00F322A6">
        <w:rPr>
          <w:rStyle w:val="CommentReference"/>
        </w:rPr>
        <w:commentReference w:id="0"/>
      </w:r>
      <w:r w:rsidR="00632BE6">
        <w:rPr>
          <w:rFonts w:ascii="Times New Roman" w:hAnsi="Times New Roman" w:cs="Times New Roman"/>
          <w:sz w:val="24"/>
          <w:szCs w:val="24"/>
          <w:lang w:bidi="bn-BD"/>
        </w:rPr>
        <w:t>Cyber</w:t>
      </w:r>
      <w:r w:rsidR="008E0DFA">
        <w:rPr>
          <w:rFonts w:ascii="Times New Roman" w:hAnsi="Times New Roman" w:cs="Times New Roman"/>
          <w:sz w:val="24"/>
          <w:szCs w:val="24"/>
          <w:lang w:bidi="bn-BD"/>
        </w:rPr>
        <w:t>-p</w:t>
      </w:r>
      <w:r w:rsidR="00632BE6">
        <w:rPr>
          <w:rFonts w:ascii="Times New Roman" w:hAnsi="Times New Roman" w:cs="Times New Roman"/>
          <w:sz w:val="24"/>
          <w:szCs w:val="24"/>
          <w:lang w:bidi="bn-BD"/>
        </w:rPr>
        <w:t xml:space="preserve">hysical System (CPS) is </w:t>
      </w:r>
      <w:del w:id="1" w:author="Rayat-PC" w:date="2015-12-01T19:25:00Z">
        <w:r w:rsidR="00632BE6" w:rsidDel="00F322A6">
          <w:rPr>
            <w:rFonts w:ascii="Times New Roman" w:hAnsi="Times New Roman" w:cs="Times New Roman"/>
            <w:sz w:val="24"/>
            <w:szCs w:val="24"/>
            <w:lang w:bidi="bn-BD"/>
          </w:rPr>
          <w:delText>such</w:delText>
        </w:r>
      </w:del>
      <w:r w:rsidR="00632BE6">
        <w:rPr>
          <w:rFonts w:ascii="Times New Roman" w:hAnsi="Times New Roman" w:cs="Times New Roman"/>
          <w:sz w:val="24"/>
          <w:szCs w:val="24"/>
          <w:lang w:bidi="bn-BD"/>
        </w:rPr>
        <w:t xml:space="preserve"> a branch of </w:t>
      </w:r>
      <w:r w:rsidR="007746A4">
        <w:rPr>
          <w:rFonts w:ascii="Times New Roman" w:hAnsi="Times New Roman" w:cs="Times New Roman"/>
          <w:sz w:val="24"/>
          <w:szCs w:val="24"/>
          <w:lang w:bidi="bn-BD"/>
        </w:rPr>
        <w:t>C</w:t>
      </w:r>
      <w:r w:rsidR="00AD7C2E">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AD7C2E">
        <w:rPr>
          <w:rFonts w:ascii="Times New Roman" w:hAnsi="Times New Roman" w:cs="Times New Roman"/>
          <w:sz w:val="24"/>
          <w:szCs w:val="24"/>
          <w:lang w:bidi="bn-BD"/>
        </w:rPr>
        <w:t>cience</w:t>
      </w:r>
      <w:r w:rsidR="00632BE6">
        <w:rPr>
          <w:rFonts w:ascii="Times New Roman" w:hAnsi="Times New Roman" w:cs="Times New Roman"/>
          <w:sz w:val="24"/>
          <w:szCs w:val="24"/>
          <w:lang w:bidi="bn-BD"/>
        </w:rPr>
        <w:t xml:space="preserve"> that deals with the collaboration of computational elements with the physical entities thereby building a network of interacting </w:t>
      </w:r>
      <w:r w:rsidR="00AD7C2E">
        <w:rPr>
          <w:rFonts w:ascii="Times New Roman" w:hAnsi="Times New Roman" w:cs="Times New Roman"/>
          <w:sz w:val="24"/>
          <w:szCs w:val="24"/>
          <w:lang w:bidi="bn-BD"/>
        </w:rPr>
        <w:t>elements with physical input and output instead of standalone devices</w:t>
      </w:r>
      <w:r w:rsidR="00632BE6">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 </w:t>
      </w:r>
      <w:r w:rsidR="00AD7C2E">
        <w:rPr>
          <w:rFonts w:ascii="Times New Roman" w:hAnsi="Times New Roman" w:cs="Times New Roman"/>
          <w:sz w:val="24"/>
          <w:szCs w:val="24"/>
          <w:lang w:bidi="bn-BD"/>
        </w:rPr>
        <w:t xml:space="preserve">Being a very </w:t>
      </w:r>
      <w:r w:rsidR="00554415">
        <w:rPr>
          <w:rFonts w:ascii="Times New Roman" w:hAnsi="Times New Roman" w:cs="Times New Roman"/>
          <w:sz w:val="24"/>
          <w:szCs w:val="24"/>
          <w:lang w:bidi="bn-BD"/>
        </w:rPr>
        <w:t xml:space="preserve">recent yet significant domain of </w:t>
      </w:r>
      <w:r w:rsidR="007746A4">
        <w:rPr>
          <w:rFonts w:ascii="Times New Roman" w:hAnsi="Times New Roman" w:cs="Times New Roman"/>
          <w:sz w:val="24"/>
          <w:szCs w:val="24"/>
          <w:lang w:bidi="bn-BD"/>
        </w:rPr>
        <w:t>C</w:t>
      </w:r>
      <w:r w:rsidR="00554415">
        <w:rPr>
          <w:rFonts w:ascii="Times New Roman" w:hAnsi="Times New Roman" w:cs="Times New Roman"/>
          <w:sz w:val="24"/>
          <w:szCs w:val="24"/>
          <w:lang w:bidi="bn-BD"/>
        </w:rPr>
        <w:t xml:space="preserve">omputer </w:t>
      </w:r>
      <w:r w:rsidR="007746A4">
        <w:rPr>
          <w:rFonts w:ascii="Times New Roman" w:hAnsi="Times New Roman" w:cs="Times New Roman"/>
          <w:sz w:val="24"/>
          <w:szCs w:val="24"/>
          <w:lang w:bidi="bn-BD"/>
        </w:rPr>
        <w:t>S</w:t>
      </w:r>
      <w:r w:rsidR="00554415">
        <w:rPr>
          <w:rFonts w:ascii="Times New Roman" w:hAnsi="Times New Roman" w:cs="Times New Roman"/>
          <w:sz w:val="24"/>
          <w:szCs w:val="24"/>
          <w:lang w:bidi="bn-BD"/>
        </w:rPr>
        <w:t>cience, this field has given me the impetus to pursue Ph</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D</w:t>
      </w:r>
      <w:r w:rsidR="00EF4EDB">
        <w:rPr>
          <w:rFonts w:ascii="Times New Roman" w:hAnsi="Times New Roman" w:cs="Times New Roman"/>
          <w:sz w:val="24"/>
          <w:szCs w:val="24"/>
          <w:lang w:bidi="bn-BD"/>
        </w:rPr>
        <w:t>.</w:t>
      </w:r>
      <w:r w:rsidR="00554415">
        <w:rPr>
          <w:rFonts w:ascii="Times New Roman" w:hAnsi="Times New Roman" w:cs="Times New Roman"/>
          <w:sz w:val="24"/>
          <w:szCs w:val="24"/>
          <w:lang w:bidi="bn-BD"/>
        </w:rPr>
        <w:t xml:space="preserve"> in this field. I believe graduate education in the Electrical </w:t>
      </w:r>
      <w:r w:rsidR="00990D9E">
        <w:rPr>
          <w:rFonts w:ascii="Times New Roman" w:hAnsi="Times New Roman" w:cs="Times New Roman"/>
          <w:sz w:val="24"/>
          <w:szCs w:val="24"/>
          <w:lang w:bidi="bn-BD"/>
        </w:rPr>
        <w:t xml:space="preserve">Engineering </w:t>
      </w:r>
      <w:r w:rsidR="00554415">
        <w:rPr>
          <w:rFonts w:ascii="Times New Roman" w:hAnsi="Times New Roman" w:cs="Times New Roman"/>
          <w:sz w:val="24"/>
          <w:szCs w:val="24"/>
          <w:lang w:bidi="bn-BD"/>
        </w:rPr>
        <w:t>and Computer Science</w:t>
      </w:r>
      <w:r w:rsidR="00990D9E">
        <w:rPr>
          <w:rFonts w:ascii="Times New Roman" w:hAnsi="Times New Roman" w:cs="Times New Roman"/>
          <w:sz w:val="24"/>
          <w:szCs w:val="24"/>
          <w:lang w:bidi="bn-BD"/>
        </w:rPr>
        <w:t xml:space="preserve"> department of University of California Irvine can provide me an </w:t>
      </w:r>
      <w:commentRangeStart w:id="2"/>
      <w:r w:rsidR="00990D9E">
        <w:rPr>
          <w:rFonts w:ascii="Times New Roman" w:hAnsi="Times New Roman" w:cs="Times New Roman"/>
          <w:sz w:val="24"/>
          <w:szCs w:val="24"/>
          <w:lang w:bidi="bn-BD"/>
        </w:rPr>
        <w:t xml:space="preserve">everlasting </w:t>
      </w:r>
      <w:commentRangeEnd w:id="2"/>
      <w:r w:rsidR="00F322A6">
        <w:rPr>
          <w:rStyle w:val="CommentReference"/>
        </w:rPr>
        <w:commentReference w:id="2"/>
      </w:r>
      <w:r w:rsidR="00990D9E">
        <w:rPr>
          <w:rFonts w:ascii="Times New Roman" w:hAnsi="Times New Roman" w:cs="Times New Roman"/>
          <w:sz w:val="24"/>
          <w:szCs w:val="24"/>
          <w:lang w:bidi="bn-BD"/>
        </w:rPr>
        <w:t>experience that will be significant enough to sustain my passion as an academic.</w:t>
      </w:r>
      <w:r w:rsidR="00554415">
        <w:rPr>
          <w:rFonts w:ascii="Times New Roman" w:hAnsi="Times New Roman" w:cs="Times New Roman"/>
          <w:sz w:val="24"/>
          <w:szCs w:val="24"/>
          <w:lang w:bidi="bn-BD"/>
        </w:rPr>
        <w:t xml:space="preserve"> </w:t>
      </w:r>
      <w:r w:rsidR="001E5520">
        <w:rPr>
          <w:rFonts w:ascii="Times New Roman" w:hAnsi="Times New Roman" w:cs="Times New Roman"/>
          <w:sz w:val="24"/>
          <w:szCs w:val="24"/>
          <w:lang w:bidi="bn-BD"/>
        </w:rPr>
        <w:t xml:space="preserve">Having a strong affiliation with the industry, I think this is the perfect place to get acquainted </w:t>
      </w:r>
      <w:commentRangeStart w:id="3"/>
      <w:r w:rsidR="001E5520">
        <w:rPr>
          <w:rFonts w:ascii="Times New Roman" w:hAnsi="Times New Roman" w:cs="Times New Roman"/>
          <w:sz w:val="24"/>
          <w:szCs w:val="24"/>
          <w:lang w:bidi="bn-BD"/>
        </w:rPr>
        <w:t xml:space="preserve">with </w:t>
      </w:r>
      <w:commentRangeEnd w:id="3"/>
      <w:r w:rsidR="00F322A6">
        <w:rPr>
          <w:rStyle w:val="CommentReference"/>
        </w:rPr>
        <w:commentReference w:id="3"/>
      </w:r>
      <w:r w:rsidR="001E5520">
        <w:rPr>
          <w:rFonts w:ascii="Times New Roman" w:hAnsi="Times New Roman" w:cs="Times New Roman"/>
          <w:sz w:val="24"/>
          <w:szCs w:val="24"/>
          <w:lang w:bidi="bn-BD"/>
        </w:rPr>
        <w:t>the cutting edge technologies in parallel to state-of-the-art research.</w:t>
      </w:r>
    </w:p>
    <w:p w:rsidR="00D4298C" w:rsidRDefault="00A10028" w:rsidP="00544E3D">
      <w:pPr>
        <w:ind w:firstLine="720"/>
        <w:jc w:val="both"/>
        <w:rPr>
          <w:rFonts w:ascii="Times New Roman" w:hAnsi="Times New Roman" w:cs="Times New Roman"/>
          <w:sz w:val="24"/>
          <w:szCs w:val="24"/>
        </w:rPr>
      </w:pPr>
      <w:r w:rsidRPr="00A10028">
        <w:rPr>
          <w:rFonts w:ascii="Times New Roman" w:hAnsi="Times New Roman" w:cs="Times New Roman"/>
          <w:sz w:val="24"/>
          <w:szCs w:val="24"/>
          <w:cs/>
          <w:lang w:bidi="bn-BD"/>
        </w:rPr>
        <w:t xml:space="preserve">Back in the year 2009 after </w:t>
      </w:r>
      <w:r>
        <w:rPr>
          <w:rFonts w:ascii="Times New Roman" w:hAnsi="Times New Roman" w:cs="Times New Roman"/>
          <w:sz w:val="24"/>
          <w:szCs w:val="24"/>
          <w:cs/>
          <w:lang w:bidi="bn-BD"/>
        </w:rPr>
        <w:t>completing my higher secondary education</w:t>
      </w:r>
      <w:r w:rsidRPr="00A10028">
        <w:rPr>
          <w:rFonts w:ascii="Times New Roman" w:hAnsi="Times New Roman" w:cs="Times New Roman"/>
          <w:sz w:val="24"/>
          <w:szCs w:val="24"/>
          <w:cs/>
          <w:lang w:bidi="bn-BD"/>
        </w:rPr>
        <w:t xml:space="preserve"> it was a tough call for me to choose my career between defence and engineering since i got selected for both. As i </w:t>
      </w:r>
      <w:commentRangeStart w:id="4"/>
      <w:r w:rsidRPr="00A10028">
        <w:rPr>
          <w:rFonts w:ascii="Times New Roman" w:hAnsi="Times New Roman" w:cs="Times New Roman"/>
          <w:sz w:val="24"/>
          <w:szCs w:val="24"/>
          <w:cs/>
          <w:lang w:bidi="bn-BD"/>
        </w:rPr>
        <w:t xml:space="preserve">passed out </w:t>
      </w:r>
      <w:commentRangeEnd w:id="4"/>
      <w:r w:rsidR="00F322A6">
        <w:rPr>
          <w:rStyle w:val="CommentReference"/>
        </w:rPr>
        <w:commentReference w:id="4"/>
      </w:r>
      <w:r w:rsidRPr="00A10028">
        <w:rPr>
          <w:rFonts w:ascii="Times New Roman" w:hAnsi="Times New Roman" w:cs="Times New Roman"/>
          <w:sz w:val="24"/>
          <w:szCs w:val="24"/>
          <w:cs/>
          <w:lang w:bidi="bn-BD"/>
        </w:rPr>
        <w:t>from cadet college my family members expected me to join the defence force but my interest in science dates back from school.</w:t>
      </w:r>
      <w:r>
        <w:rPr>
          <w:rFonts w:ascii="Times New Roman" w:hAnsi="Times New Roman" w:cs="Times New Roman"/>
          <w:sz w:val="24"/>
          <w:szCs w:val="24"/>
          <w:cs/>
          <w:lang w:bidi="bn-BD"/>
        </w:rPr>
        <w:t xml:space="preserve"> </w:t>
      </w:r>
      <w:r w:rsidRPr="00A10028">
        <w:rPr>
          <w:rFonts w:ascii="Times New Roman" w:hAnsi="Times New Roman" w:cs="Times New Roman"/>
          <w:sz w:val="24"/>
          <w:szCs w:val="24"/>
          <w:cs/>
          <w:lang w:bidi="bn-BD"/>
        </w:rPr>
        <w:t>So, I listened to my mind and choosed to p</w:t>
      </w:r>
      <w:r>
        <w:rPr>
          <w:rFonts w:ascii="Times New Roman" w:hAnsi="Times New Roman" w:cs="Times New Roman"/>
          <w:sz w:val="24"/>
          <w:szCs w:val="24"/>
          <w:cs/>
          <w:lang w:bidi="bn-BD"/>
        </w:rPr>
        <w:t>u</w:t>
      </w:r>
      <w:r w:rsidRPr="00A10028">
        <w:rPr>
          <w:rFonts w:ascii="Times New Roman" w:hAnsi="Times New Roman" w:cs="Times New Roman"/>
          <w:sz w:val="24"/>
          <w:szCs w:val="24"/>
          <w:cs/>
          <w:lang w:bidi="bn-BD"/>
        </w:rPr>
        <w:t>rsue my career in engineering.</w:t>
      </w:r>
      <w:r w:rsidRPr="00A10028">
        <w:rPr>
          <w:sz w:val="24"/>
          <w:szCs w:val="24"/>
        </w:rPr>
        <w:t xml:space="preserve"> </w:t>
      </w:r>
      <w:r w:rsidR="001E5520" w:rsidRPr="00A10028">
        <w:rPr>
          <w:rFonts w:ascii="Times New Roman" w:hAnsi="Times New Roman" w:cs="Times New Roman"/>
          <w:sz w:val="24"/>
          <w:szCs w:val="24"/>
          <w:lang w:bidi="bn-BD"/>
        </w:rPr>
        <w:t xml:space="preserve"> </w:t>
      </w:r>
      <w:r>
        <w:rPr>
          <w:rFonts w:ascii="Times New Roman" w:hAnsi="Times New Roman" w:cs="Times New Roman"/>
          <w:sz w:val="24"/>
          <w:szCs w:val="24"/>
        </w:rPr>
        <w:t>And the foundation of my dream was first lai</w:t>
      </w:r>
      <w:r w:rsidRPr="00931969">
        <w:rPr>
          <w:rFonts w:ascii="Times New Roman" w:hAnsi="Times New Roman" w:cs="Times New Roman"/>
          <w:sz w:val="24"/>
          <w:szCs w:val="24"/>
        </w:rPr>
        <w:t>d on</w:t>
      </w:r>
      <w:r>
        <w:rPr>
          <w:rFonts w:ascii="Times New Roman" w:hAnsi="Times New Roman" w:cs="Times New Roman"/>
          <w:sz w:val="24"/>
          <w:szCs w:val="24"/>
        </w:rPr>
        <w:t xml:space="preserve"> at the department of Computer Science and Engineering (CSE) at Islamic University of Technology (IUT), one of the leading engineering universities in Bangladesh. Only few students holding highest quality result can get </w:t>
      </w:r>
      <w:ins w:id="5" w:author="Rayat-PC" w:date="2015-12-01T19:28:00Z">
        <w:r w:rsidR="00F322A6">
          <w:rPr>
            <w:rFonts w:ascii="Times New Roman" w:hAnsi="Times New Roman" w:cs="Times New Roman"/>
            <w:sz w:val="24"/>
            <w:szCs w:val="24"/>
          </w:rPr>
          <w:t xml:space="preserve">a </w:t>
        </w:r>
      </w:ins>
      <w:del w:id="6" w:author="Rayat-PC" w:date="2015-12-01T19:27:00Z">
        <w:r w:rsidDel="00F322A6">
          <w:rPr>
            <w:rFonts w:ascii="Times New Roman" w:hAnsi="Times New Roman" w:cs="Times New Roman"/>
            <w:sz w:val="24"/>
            <w:szCs w:val="24"/>
          </w:rPr>
          <w:delText>the</w:delText>
        </w:r>
      </w:del>
      <w:r>
        <w:rPr>
          <w:rFonts w:ascii="Times New Roman" w:hAnsi="Times New Roman" w:cs="Times New Roman"/>
          <w:sz w:val="24"/>
          <w:szCs w:val="24"/>
        </w:rPr>
        <w:t xml:space="preserve"> chance to study in this university after a very competitive admission test. </w:t>
      </w:r>
      <w:r w:rsidR="009D4282" w:rsidRPr="0037665E">
        <w:rPr>
          <w:rFonts w:ascii="Times New Roman" w:hAnsi="Times New Roman" w:cs="Times New Roman"/>
          <w:sz w:val="24"/>
          <w:szCs w:val="24"/>
        </w:rPr>
        <w:t xml:space="preserve">In an environment that is intensely </w:t>
      </w:r>
      <w:r w:rsidR="009D4282">
        <w:rPr>
          <w:rFonts w:ascii="Times New Roman" w:hAnsi="Times New Roman" w:cs="Times New Roman"/>
          <w:sz w:val="24"/>
          <w:szCs w:val="24"/>
        </w:rPr>
        <w:t>vying</w:t>
      </w:r>
      <w:r w:rsidR="00974FC2">
        <w:rPr>
          <w:rFonts w:ascii="Times New Roman" w:hAnsi="Times New Roman" w:cs="Times New Roman"/>
          <w:sz w:val="24"/>
          <w:szCs w:val="24"/>
        </w:rPr>
        <w:t xml:space="preserve"> </w:t>
      </w:r>
      <w:r w:rsidR="009D4282" w:rsidRPr="0037665E">
        <w:rPr>
          <w:rFonts w:ascii="Times New Roman" w:hAnsi="Times New Roman" w:cs="Times New Roman"/>
          <w:sz w:val="24"/>
          <w:szCs w:val="24"/>
        </w:rPr>
        <w:t xml:space="preserve">where research goes hand-in-hand with learning, I </w:t>
      </w:r>
      <w:r w:rsidR="009D4282">
        <w:rPr>
          <w:rFonts w:ascii="Times New Roman" w:hAnsi="Times New Roman" w:cs="Times New Roman"/>
          <w:sz w:val="24"/>
          <w:szCs w:val="24"/>
        </w:rPr>
        <w:t>had the opportunity to engage myself</w:t>
      </w:r>
      <w:r w:rsidR="009D4282" w:rsidRPr="0037665E">
        <w:rPr>
          <w:rFonts w:ascii="Times New Roman" w:hAnsi="Times New Roman" w:cs="Times New Roman"/>
          <w:sz w:val="24"/>
          <w:szCs w:val="24"/>
        </w:rPr>
        <w:t xml:space="preserve"> in both theoretical research work and implementation, thus laying a sound foundation for graduate study. </w:t>
      </w:r>
      <w:r w:rsidR="009D4282">
        <w:rPr>
          <w:rFonts w:ascii="Times New Roman" w:hAnsi="Times New Roman" w:cs="Times New Roman"/>
          <w:sz w:val="24"/>
          <w:szCs w:val="24"/>
        </w:rPr>
        <w:t>I was ranked first</w:t>
      </w:r>
      <w:ins w:id="7" w:author="Rayat-PC" w:date="2015-12-01T19:28:00Z">
        <w:r w:rsidR="00F322A6">
          <w:rPr>
            <w:rFonts w:ascii="Times New Roman" w:hAnsi="Times New Roman" w:cs="Times New Roman"/>
            <w:sz w:val="24"/>
            <w:szCs w:val="24"/>
          </w:rPr>
          <w:t xml:space="preserve"> in a class of 45</w:t>
        </w:r>
      </w:ins>
      <w:r w:rsidR="009D4282">
        <w:rPr>
          <w:rFonts w:ascii="Times New Roman" w:hAnsi="Times New Roman" w:cs="Times New Roman"/>
          <w:sz w:val="24"/>
          <w:szCs w:val="24"/>
        </w:rPr>
        <w:t xml:space="preserve"> in my undergraduate study with a CGPA of 4.00 out of 4.00</w:t>
      </w:r>
      <w:r w:rsidR="00561CBB">
        <w:rPr>
          <w:rFonts w:ascii="Times New Roman" w:hAnsi="Times New Roman" w:cs="Times New Roman"/>
          <w:sz w:val="24"/>
          <w:szCs w:val="24"/>
        </w:rPr>
        <w:t xml:space="preserve"> and received IUT Gold Medal </w:t>
      </w:r>
      <w:r w:rsidR="00DA3E8F">
        <w:rPr>
          <w:rFonts w:ascii="Times New Roman" w:hAnsi="Times New Roman" w:cs="Times New Roman"/>
          <w:sz w:val="24"/>
          <w:szCs w:val="24"/>
        </w:rPr>
        <w:t>for</w:t>
      </w:r>
      <w:r w:rsidR="00561CBB">
        <w:rPr>
          <w:rFonts w:ascii="Times New Roman" w:hAnsi="Times New Roman" w:cs="Times New Roman"/>
          <w:sz w:val="24"/>
          <w:szCs w:val="24"/>
        </w:rPr>
        <w:t xml:space="preserve"> my </w:t>
      </w:r>
      <w:r w:rsidR="00DA3E8F">
        <w:rPr>
          <w:rFonts w:ascii="Times New Roman" w:hAnsi="Times New Roman" w:cs="Times New Roman"/>
          <w:sz w:val="24"/>
          <w:szCs w:val="24"/>
        </w:rPr>
        <w:t xml:space="preserve">academic </w:t>
      </w:r>
      <w:r w:rsidR="0097777F">
        <w:rPr>
          <w:rFonts w:ascii="Times New Roman" w:hAnsi="Times New Roman" w:cs="Times New Roman"/>
          <w:sz w:val="24"/>
          <w:szCs w:val="24"/>
        </w:rPr>
        <w:t>excellence</w:t>
      </w:r>
      <w:r w:rsidR="00DA3E8F">
        <w:rPr>
          <w:rFonts w:ascii="Times New Roman" w:hAnsi="Times New Roman" w:cs="Times New Roman"/>
          <w:sz w:val="24"/>
          <w:szCs w:val="24"/>
        </w:rPr>
        <w:t>.</w:t>
      </w:r>
    </w:p>
    <w:p w:rsidR="00760B6F" w:rsidRDefault="00D4298C" w:rsidP="00544E3D">
      <w:pPr>
        <w:ind w:firstLine="720"/>
        <w:jc w:val="both"/>
        <w:rPr>
          <w:rFonts w:ascii="Times New Roman" w:hAnsi="Times New Roman" w:cs="Times New Roman"/>
          <w:sz w:val="24"/>
          <w:szCs w:val="24"/>
        </w:rPr>
      </w:pPr>
      <w:r>
        <w:rPr>
          <w:rFonts w:ascii="Times New Roman" w:hAnsi="Times New Roman" w:cs="Times New Roman"/>
          <w:sz w:val="24"/>
          <w:szCs w:val="24"/>
        </w:rPr>
        <w:t xml:space="preserve">During </w:t>
      </w:r>
      <w:r w:rsidR="001C5E6B">
        <w:rPr>
          <w:rFonts w:ascii="Times New Roman" w:hAnsi="Times New Roman" w:cs="Times New Roman"/>
          <w:sz w:val="24"/>
          <w:szCs w:val="24"/>
        </w:rPr>
        <w:t xml:space="preserve">my </w:t>
      </w:r>
      <w:r>
        <w:rPr>
          <w:rFonts w:ascii="Times New Roman" w:hAnsi="Times New Roman" w:cs="Times New Roman"/>
          <w:sz w:val="24"/>
          <w:szCs w:val="24"/>
        </w:rPr>
        <w:t>undergraduate studies,</w:t>
      </w:r>
      <w:r w:rsidR="001C5E6B">
        <w:rPr>
          <w:rFonts w:ascii="Times New Roman" w:hAnsi="Times New Roman" w:cs="Times New Roman"/>
          <w:sz w:val="24"/>
          <w:szCs w:val="24"/>
        </w:rPr>
        <w:t xml:space="preserve"> I found keen interest in subjects like </w:t>
      </w:r>
      <w:commentRangeStart w:id="8"/>
      <w:r w:rsidR="001C5E6B">
        <w:rPr>
          <w:rFonts w:ascii="Times New Roman" w:hAnsi="Times New Roman" w:cs="Times New Roman"/>
          <w:sz w:val="24"/>
          <w:szCs w:val="24"/>
        </w:rPr>
        <w:t xml:space="preserve">Algorithm, Data Structures, Data and Telecommunications, Communication Engineering, Wireless Networks, Database Management Systems, Relational Database Programming, System Programming and Security, Machine Learning, Artificial Intelligence and Expert Systems. </w:t>
      </w:r>
      <w:commentRangeEnd w:id="8"/>
      <w:r w:rsidR="00F322A6">
        <w:rPr>
          <w:rStyle w:val="CommentReference"/>
        </w:rPr>
        <w:commentReference w:id="8"/>
      </w:r>
      <w:commentRangeStart w:id="9"/>
      <w:r w:rsidR="00E36042">
        <w:rPr>
          <w:rFonts w:ascii="Times New Roman" w:hAnsi="Times New Roman" w:cs="Times New Roman"/>
          <w:sz w:val="24"/>
          <w:szCs w:val="24"/>
        </w:rPr>
        <w:t xml:space="preserve">A broad range of programming languages enabled me to apply the learned algorithms while solving different problems related to my project and research works. </w:t>
      </w:r>
      <w:commentRangeEnd w:id="9"/>
      <w:r w:rsidR="00F322A6">
        <w:rPr>
          <w:rStyle w:val="CommentReference"/>
        </w:rPr>
        <w:commentReference w:id="9"/>
      </w:r>
      <w:r w:rsidR="00E36042">
        <w:rPr>
          <w:rFonts w:ascii="Times New Roman" w:hAnsi="Times New Roman" w:cs="Times New Roman"/>
          <w:sz w:val="24"/>
          <w:szCs w:val="24"/>
        </w:rPr>
        <w:t xml:space="preserve">I was surprised by the vastness of computer networks and how it has brought the whole world under one umbrella. </w:t>
      </w:r>
      <w:commentRangeStart w:id="10"/>
      <w:r w:rsidR="00C90CAB">
        <w:rPr>
          <w:rFonts w:ascii="Times New Roman" w:hAnsi="Times New Roman" w:cs="Times New Roman"/>
          <w:sz w:val="24"/>
          <w:szCs w:val="24"/>
        </w:rPr>
        <w:t>Especially</w:t>
      </w:r>
      <w:r w:rsidR="00E36042">
        <w:rPr>
          <w:rFonts w:ascii="Times New Roman" w:hAnsi="Times New Roman" w:cs="Times New Roman"/>
          <w:sz w:val="24"/>
          <w:szCs w:val="24"/>
        </w:rPr>
        <w:t xml:space="preserve"> wireless</w:t>
      </w:r>
      <w:r w:rsidR="0052327C">
        <w:rPr>
          <w:rFonts w:ascii="Times New Roman" w:hAnsi="Times New Roman" w:cs="Times New Roman"/>
          <w:sz w:val="24"/>
          <w:szCs w:val="24"/>
        </w:rPr>
        <w:t xml:space="preserve"> </w:t>
      </w:r>
      <w:r w:rsidR="00E36042">
        <w:rPr>
          <w:rFonts w:ascii="Times New Roman" w:hAnsi="Times New Roman" w:cs="Times New Roman"/>
          <w:sz w:val="24"/>
          <w:szCs w:val="24"/>
        </w:rPr>
        <w:t xml:space="preserve">network that has </w:t>
      </w:r>
      <w:r w:rsidR="0052327C">
        <w:rPr>
          <w:rFonts w:ascii="Times New Roman" w:hAnsi="Times New Roman" w:cs="Times New Roman"/>
          <w:sz w:val="24"/>
          <w:szCs w:val="24"/>
        </w:rPr>
        <w:t>given</w:t>
      </w:r>
      <w:r w:rsidR="00C90CAB">
        <w:rPr>
          <w:rFonts w:ascii="Times New Roman" w:hAnsi="Times New Roman" w:cs="Times New Roman"/>
          <w:sz w:val="24"/>
          <w:szCs w:val="24"/>
        </w:rPr>
        <w:t xml:space="preserve"> birth to</w:t>
      </w:r>
      <w:r w:rsidR="00E36042">
        <w:rPr>
          <w:rFonts w:ascii="Times New Roman" w:hAnsi="Times New Roman" w:cs="Times New Roman"/>
          <w:sz w:val="24"/>
          <w:szCs w:val="24"/>
        </w:rPr>
        <w:t xml:space="preserve"> the concept of mobile users</w:t>
      </w:r>
      <w:r w:rsidR="00C90CAB">
        <w:rPr>
          <w:rFonts w:ascii="Times New Roman" w:hAnsi="Times New Roman" w:cs="Times New Roman"/>
          <w:sz w:val="24"/>
          <w:szCs w:val="24"/>
        </w:rPr>
        <w:t xml:space="preserve"> and portable devices. The generation where mobile phones, laptops and tabs have replaced the usage desktop computers, concentrating on the further development of wireless network is a must.</w:t>
      </w:r>
      <w:commentRangeEnd w:id="10"/>
      <w:r w:rsidR="00F322A6">
        <w:rPr>
          <w:rStyle w:val="CommentReference"/>
        </w:rPr>
        <w:commentReference w:id="10"/>
      </w:r>
      <w:r w:rsidR="00760B6F">
        <w:rPr>
          <w:rFonts w:ascii="Times New Roman" w:hAnsi="Times New Roman" w:cs="Times New Roman"/>
          <w:sz w:val="24"/>
          <w:szCs w:val="24"/>
        </w:rPr>
        <w:t xml:space="preserve"> </w:t>
      </w:r>
      <w:del w:id="11" w:author="Rayat-PC" w:date="2015-12-01T19:30:00Z">
        <w:r w:rsidR="00760B6F" w:rsidDel="00F322A6">
          <w:rPr>
            <w:rFonts w:ascii="Times New Roman" w:hAnsi="Times New Roman" w:cs="Times New Roman"/>
            <w:sz w:val="24"/>
            <w:szCs w:val="24"/>
          </w:rPr>
          <w:delText>With that</w:delText>
        </w:r>
      </w:del>
      <w:ins w:id="12" w:author="Rayat-PC" w:date="2015-12-01T19:30:00Z">
        <w:r w:rsidR="00F322A6">
          <w:rPr>
            <w:rFonts w:ascii="Times New Roman" w:hAnsi="Times New Roman" w:cs="Times New Roman"/>
            <w:sz w:val="24"/>
            <w:szCs w:val="24"/>
          </w:rPr>
          <w:t xml:space="preserve"> From this</w:t>
        </w:r>
      </w:ins>
      <w:r w:rsidR="00760B6F">
        <w:rPr>
          <w:rFonts w:ascii="Times New Roman" w:hAnsi="Times New Roman" w:cs="Times New Roman"/>
          <w:sz w:val="24"/>
          <w:szCs w:val="24"/>
        </w:rPr>
        <w:t xml:space="preserve"> realization, I decided to do my bachelor thesis on ‘Rate Adaptation’ in wireless networks. I developed a rate adaptation algorithm that outperformed most of the existing algorithms. During this time I got deeply involved </w:t>
      </w:r>
      <w:r w:rsidR="00A47B4D">
        <w:rPr>
          <w:rFonts w:ascii="Times New Roman" w:hAnsi="Times New Roman" w:cs="Times New Roman"/>
          <w:sz w:val="24"/>
          <w:szCs w:val="24"/>
        </w:rPr>
        <w:t>in ‘ns-3’ simulator where I had to modify it to incorporate my own algorithm.</w:t>
      </w:r>
    </w:p>
    <w:p w:rsidR="00255C24" w:rsidRDefault="005432A8" w:rsidP="00544E3D">
      <w:pPr>
        <w:ind w:firstLine="720"/>
        <w:jc w:val="both"/>
        <w:rPr>
          <w:rFonts w:ascii="Times New Roman" w:hAnsi="Times New Roman" w:cs="Times New Roman"/>
          <w:sz w:val="24"/>
          <w:szCs w:val="24"/>
        </w:rPr>
      </w:pPr>
      <w:commentRangeStart w:id="13"/>
      <w:r>
        <w:rPr>
          <w:rFonts w:ascii="Times New Roman" w:hAnsi="Times New Roman" w:cs="Times New Roman"/>
          <w:sz w:val="24"/>
          <w:szCs w:val="24"/>
        </w:rPr>
        <w:lastRenderedPageBreak/>
        <w:t xml:space="preserve">My supervisor, being a very passionate researcher </w:t>
      </w:r>
      <w:commentRangeEnd w:id="13"/>
      <w:r w:rsidR="00F322A6">
        <w:rPr>
          <w:rStyle w:val="CommentReference"/>
        </w:rPr>
        <w:commentReference w:id="13"/>
      </w:r>
      <w:commentRangeStart w:id="14"/>
      <w:r>
        <w:rPr>
          <w:rFonts w:ascii="Times New Roman" w:hAnsi="Times New Roman" w:cs="Times New Roman"/>
          <w:sz w:val="24"/>
          <w:szCs w:val="24"/>
        </w:rPr>
        <w:t xml:space="preserve">taught me how to spend </w:t>
      </w:r>
      <w:r w:rsidR="00255C24">
        <w:rPr>
          <w:rFonts w:ascii="Times New Roman" w:hAnsi="Times New Roman" w:cs="Times New Roman"/>
          <w:sz w:val="24"/>
          <w:szCs w:val="24"/>
        </w:rPr>
        <w:t xml:space="preserve">committed hours </w:t>
      </w:r>
      <w:r w:rsidRPr="00F47708">
        <w:rPr>
          <w:rFonts w:ascii="Times New Roman" w:hAnsi="Times New Roman" w:cs="Times New Roman"/>
        </w:rPr>
        <w:t>going through reputed Journal and Conference publications</w:t>
      </w:r>
      <w:r>
        <w:rPr>
          <w:rFonts w:ascii="Times New Roman" w:hAnsi="Times New Roman" w:cs="Times New Roman"/>
        </w:rPr>
        <w:t xml:space="preserve">. </w:t>
      </w:r>
      <w:r w:rsidRPr="00F47708">
        <w:rPr>
          <w:rFonts w:ascii="Times New Roman" w:hAnsi="Times New Roman" w:cs="Times New Roman"/>
        </w:rPr>
        <w:t>After months of laboring I eventually</w:t>
      </w:r>
      <w:r>
        <w:rPr>
          <w:rFonts w:ascii="Times New Roman" w:hAnsi="Times New Roman" w:cs="Times New Roman"/>
          <w:sz w:val="24"/>
          <w:szCs w:val="24"/>
        </w:rPr>
        <w:t xml:space="preserve"> </w:t>
      </w:r>
      <w:r w:rsidR="00255C24">
        <w:rPr>
          <w:rFonts w:ascii="Times New Roman" w:hAnsi="Times New Roman" w:cs="Times New Roman"/>
          <w:sz w:val="24"/>
          <w:szCs w:val="24"/>
        </w:rPr>
        <w:t>realized how meaningful a career in research could be. At the end</w:t>
      </w:r>
      <w:r>
        <w:rPr>
          <w:rFonts w:ascii="Times New Roman" w:hAnsi="Times New Roman" w:cs="Times New Roman"/>
          <w:sz w:val="24"/>
          <w:szCs w:val="24"/>
        </w:rPr>
        <w:t xml:space="preserve"> </w:t>
      </w:r>
      <w:r w:rsidR="00255C24">
        <w:rPr>
          <w:rFonts w:ascii="Times New Roman" w:hAnsi="Times New Roman" w:cs="Times New Roman"/>
          <w:sz w:val="24"/>
          <w:szCs w:val="24"/>
        </w:rPr>
        <w:t>of the year, my thesis was well received by the panel of professors and I obtained highest grade for my thesis. Later, my thesis was published in a journal.</w:t>
      </w:r>
      <w:commentRangeEnd w:id="14"/>
      <w:r w:rsidR="00F322A6">
        <w:rPr>
          <w:rStyle w:val="CommentReference"/>
        </w:rPr>
        <w:commentReference w:id="14"/>
      </w:r>
    </w:p>
    <w:p w:rsidR="009C42DC" w:rsidRDefault="00255C24" w:rsidP="00544E3D">
      <w:pPr>
        <w:ind w:firstLine="720"/>
        <w:jc w:val="both"/>
        <w:rPr>
          <w:rFonts w:ascii="Times New Roman" w:hAnsi="Times New Roman" w:cs="Times New Roman"/>
          <w:sz w:val="24"/>
          <w:szCs w:val="24"/>
        </w:rPr>
      </w:pPr>
      <w:commentRangeStart w:id="15"/>
      <w:commentRangeStart w:id="16"/>
      <w:r w:rsidRPr="0037665E">
        <w:rPr>
          <w:rFonts w:ascii="Times New Roman" w:hAnsi="Times New Roman" w:cs="Times New Roman"/>
          <w:sz w:val="24"/>
          <w:szCs w:val="24"/>
        </w:rPr>
        <w:t>Upon my graduation</w:t>
      </w:r>
      <w:r>
        <w:rPr>
          <w:rFonts w:ascii="Times New Roman" w:hAnsi="Times New Roman" w:cs="Times New Roman"/>
          <w:sz w:val="24"/>
          <w:szCs w:val="24"/>
        </w:rPr>
        <w:t>, securing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position in a highly competitive class of 47</w:t>
      </w:r>
      <w:r w:rsidR="00164474">
        <w:rPr>
          <w:rFonts w:ascii="Times New Roman" w:hAnsi="Times New Roman" w:cs="Times New Roman"/>
          <w:sz w:val="24"/>
          <w:szCs w:val="24"/>
        </w:rPr>
        <w:t>,</w:t>
      </w:r>
      <w:commentRangeEnd w:id="15"/>
      <w:r w:rsidR="00F322A6">
        <w:rPr>
          <w:rStyle w:val="CommentReference"/>
        </w:rPr>
        <w:commentReference w:id="15"/>
      </w:r>
      <w:r w:rsidR="00164474">
        <w:rPr>
          <w:rFonts w:ascii="Times New Roman" w:hAnsi="Times New Roman" w:cs="Times New Roman"/>
          <w:sz w:val="24"/>
          <w:szCs w:val="24"/>
        </w:rPr>
        <w:t xml:space="preserve"> I was offered to join as </w:t>
      </w:r>
      <w:r w:rsidR="003644E1">
        <w:rPr>
          <w:rFonts w:ascii="Times New Roman" w:hAnsi="Times New Roman" w:cs="Times New Roman"/>
          <w:sz w:val="24"/>
          <w:szCs w:val="24"/>
        </w:rPr>
        <w:t xml:space="preserve">a </w:t>
      </w:r>
      <w:r w:rsidR="00164474">
        <w:rPr>
          <w:rFonts w:ascii="Times New Roman" w:hAnsi="Times New Roman" w:cs="Times New Roman"/>
          <w:sz w:val="24"/>
          <w:szCs w:val="24"/>
        </w:rPr>
        <w:t>lecturer at the same university in December 2013. As part of my teachin</w:t>
      </w:r>
      <w:r w:rsidR="003644E1">
        <w:rPr>
          <w:rFonts w:ascii="Times New Roman" w:hAnsi="Times New Roman" w:cs="Times New Roman"/>
          <w:sz w:val="24"/>
          <w:szCs w:val="24"/>
        </w:rPr>
        <w:t>g responsibilities, I have conducted several courses like Fundamentals of Computers, Communication Engineering, Mathematical and Statistical Analysis. Besides I have also conducted labs on RDBMS Programming, Computer Networks, Internet Engineering, Wireless Networks, Software Development, Artificial Intelligence and Expert Systems</w:t>
      </w:r>
      <w:r w:rsidR="00FE72F7">
        <w:rPr>
          <w:rFonts w:ascii="Times New Roman" w:hAnsi="Times New Roman" w:cs="Times New Roman"/>
          <w:sz w:val="24"/>
          <w:szCs w:val="24"/>
        </w:rPr>
        <w:t>, Simulation Modeling and Performance Evaluation.</w:t>
      </w:r>
      <w:r w:rsidR="007168E6">
        <w:rPr>
          <w:rFonts w:ascii="Times New Roman" w:hAnsi="Times New Roman" w:cs="Times New Roman"/>
          <w:sz w:val="24"/>
          <w:szCs w:val="24"/>
        </w:rPr>
        <w:t xml:space="preserve"> </w:t>
      </w:r>
      <w:commentRangeStart w:id="17"/>
      <w:r w:rsidR="003D2C40">
        <w:rPr>
          <w:rFonts w:ascii="Times New Roman" w:hAnsi="Times New Roman" w:cs="Times New Roman"/>
          <w:sz w:val="24"/>
          <w:szCs w:val="24"/>
        </w:rPr>
        <w:t>Besides,</w:t>
      </w:r>
      <w:commentRangeEnd w:id="17"/>
      <w:r w:rsidR="00F322A6">
        <w:rPr>
          <w:rStyle w:val="CommentReference"/>
        </w:rPr>
        <w:commentReference w:id="17"/>
      </w:r>
      <w:r w:rsidR="003D2C40">
        <w:rPr>
          <w:rFonts w:ascii="Times New Roman" w:hAnsi="Times New Roman" w:cs="Times New Roman"/>
          <w:sz w:val="24"/>
          <w:szCs w:val="24"/>
        </w:rPr>
        <w:t xml:space="preserve"> I supervised two undergraduate project groups.</w:t>
      </w:r>
      <w:r w:rsidR="003D2C40" w:rsidRPr="003D2C40">
        <w:rPr>
          <w:rFonts w:ascii="Times New Roman" w:hAnsi="Times New Roman" w:cs="Times New Roman"/>
          <w:sz w:val="24"/>
          <w:szCs w:val="24"/>
        </w:rPr>
        <w:t xml:space="preserve"> </w:t>
      </w:r>
      <w:commentRangeStart w:id="18"/>
      <w:r w:rsidR="003D2C40">
        <w:rPr>
          <w:rFonts w:ascii="Times New Roman" w:hAnsi="Times New Roman" w:cs="Times New Roman"/>
          <w:sz w:val="24"/>
          <w:szCs w:val="24"/>
        </w:rPr>
        <w:t>In addition to that</w:t>
      </w:r>
      <w:commentRangeEnd w:id="18"/>
      <w:r w:rsidR="00F322A6">
        <w:rPr>
          <w:rStyle w:val="CommentReference"/>
        </w:rPr>
        <w:commentReference w:id="18"/>
      </w:r>
      <w:r w:rsidR="003D2C40">
        <w:rPr>
          <w:rFonts w:ascii="Times New Roman" w:hAnsi="Times New Roman" w:cs="Times New Roman"/>
          <w:sz w:val="24"/>
          <w:szCs w:val="24"/>
        </w:rPr>
        <w:t xml:space="preserve">, I also co-supervised one undergraduate thesis group on data mining. Our work has been submitted to an international conference and currently under review. </w:t>
      </w:r>
      <w:commentRangeStart w:id="19"/>
      <w:r w:rsidR="003D2C40">
        <w:rPr>
          <w:rFonts w:ascii="Times New Roman" w:hAnsi="Times New Roman" w:cs="Times New Roman"/>
          <w:sz w:val="24"/>
          <w:szCs w:val="24"/>
        </w:rPr>
        <w:t>Moreover</w:t>
      </w:r>
      <w:commentRangeEnd w:id="19"/>
      <w:r w:rsidR="00F322A6">
        <w:rPr>
          <w:rStyle w:val="CommentReference"/>
        </w:rPr>
        <w:commentReference w:id="19"/>
      </w:r>
      <w:r w:rsidR="003D2C40">
        <w:rPr>
          <w:rFonts w:ascii="Times New Roman" w:hAnsi="Times New Roman" w:cs="Times New Roman"/>
          <w:sz w:val="24"/>
          <w:szCs w:val="24"/>
        </w:rPr>
        <w:t xml:space="preserve">, other than my official responsibilities I also mentored </w:t>
      </w:r>
      <w:r w:rsidR="0052327C">
        <w:rPr>
          <w:rFonts w:ascii="Times New Roman" w:hAnsi="Times New Roman" w:cs="Times New Roman"/>
          <w:sz w:val="24"/>
          <w:szCs w:val="24"/>
        </w:rPr>
        <w:t xml:space="preserve">several junior year students who </w:t>
      </w:r>
      <w:r w:rsidR="009C42DC">
        <w:rPr>
          <w:rFonts w:ascii="Times New Roman" w:hAnsi="Times New Roman" w:cs="Times New Roman"/>
          <w:sz w:val="24"/>
          <w:szCs w:val="24"/>
        </w:rPr>
        <w:t>became champion</w:t>
      </w:r>
      <w:r w:rsidR="0052327C">
        <w:rPr>
          <w:rFonts w:ascii="Times New Roman" w:hAnsi="Times New Roman" w:cs="Times New Roman"/>
          <w:sz w:val="24"/>
          <w:szCs w:val="24"/>
        </w:rPr>
        <w:t xml:space="preserve"> in various application development contests in national level</w:t>
      </w:r>
      <w:r w:rsidR="009C42DC">
        <w:rPr>
          <w:rFonts w:ascii="Times New Roman" w:hAnsi="Times New Roman" w:cs="Times New Roman"/>
          <w:sz w:val="24"/>
          <w:szCs w:val="24"/>
        </w:rPr>
        <w:t>.</w:t>
      </w:r>
      <w:commentRangeEnd w:id="16"/>
      <w:r w:rsidR="00B823E5">
        <w:rPr>
          <w:rStyle w:val="CommentReference"/>
        </w:rPr>
        <w:commentReference w:id="16"/>
      </w:r>
    </w:p>
    <w:p w:rsidR="0052327C" w:rsidRDefault="00974FC2" w:rsidP="00544E3D">
      <w:pPr>
        <w:ind w:firstLine="720"/>
        <w:jc w:val="both"/>
        <w:rPr>
          <w:rFonts w:ascii="Times New Roman" w:hAnsi="Times New Roman" w:cs="Times New Roman"/>
          <w:sz w:val="24"/>
          <w:szCs w:val="24"/>
        </w:rPr>
      </w:pPr>
      <w:commentRangeStart w:id="20"/>
      <w:r>
        <w:rPr>
          <w:rFonts w:ascii="Times New Roman" w:hAnsi="Times New Roman" w:cs="Times New Roman"/>
          <w:sz w:val="24"/>
          <w:szCs w:val="24"/>
        </w:rPr>
        <w:t xml:space="preserve">After joining as a lecturer, I started </w:t>
      </w:r>
      <w:r w:rsidR="00DC012A">
        <w:rPr>
          <w:rFonts w:ascii="Times New Roman" w:hAnsi="Times New Roman" w:cs="Times New Roman"/>
          <w:sz w:val="24"/>
          <w:szCs w:val="24"/>
        </w:rPr>
        <w:t xml:space="preserve">my </w:t>
      </w:r>
      <w:r>
        <w:rPr>
          <w:rFonts w:ascii="Times New Roman" w:hAnsi="Times New Roman" w:cs="Times New Roman"/>
          <w:sz w:val="24"/>
          <w:szCs w:val="24"/>
        </w:rPr>
        <w:t>Master’s degree at IUT</w:t>
      </w:r>
      <w:r w:rsidR="00DC012A">
        <w:rPr>
          <w:rFonts w:ascii="Times New Roman" w:hAnsi="Times New Roman" w:cs="Times New Roman"/>
          <w:sz w:val="24"/>
          <w:szCs w:val="24"/>
        </w:rPr>
        <w:t xml:space="preserve"> at the same time</w:t>
      </w:r>
      <w:r>
        <w:rPr>
          <w:rFonts w:ascii="Times New Roman" w:hAnsi="Times New Roman" w:cs="Times New Roman"/>
          <w:sz w:val="24"/>
          <w:szCs w:val="24"/>
        </w:rPr>
        <w:t>. My Master’s thesis work is an extension of my bachelor’s thesis where I addressed another problem of existing rate adaptation algorithms and provided a novel solution to overcome it. This time also my proposed algorithm showed better results compared to the existing ones.</w:t>
      </w:r>
      <w:r w:rsidR="00D91923">
        <w:rPr>
          <w:rFonts w:ascii="Times New Roman" w:hAnsi="Times New Roman" w:cs="Times New Roman"/>
          <w:sz w:val="24"/>
          <w:szCs w:val="24"/>
        </w:rPr>
        <w:t xml:space="preserve"> </w:t>
      </w:r>
      <w:r w:rsidR="00BF2A54">
        <w:rPr>
          <w:rFonts w:ascii="Times New Roman" w:hAnsi="Times New Roman" w:cs="Times New Roman"/>
          <w:sz w:val="24"/>
          <w:szCs w:val="24"/>
        </w:rPr>
        <w:t xml:space="preserve">My thesis was </w:t>
      </w:r>
      <w:r w:rsidR="00BD027E">
        <w:rPr>
          <w:rFonts w:ascii="Times New Roman" w:hAnsi="Times New Roman" w:cs="Times New Roman"/>
          <w:sz w:val="24"/>
          <w:szCs w:val="24"/>
        </w:rPr>
        <w:t xml:space="preserve">well appreciated by the dissertation committee and I </w:t>
      </w:r>
      <w:r w:rsidR="003E2A29">
        <w:rPr>
          <w:rFonts w:ascii="Times New Roman" w:hAnsi="Times New Roman" w:cs="Times New Roman"/>
          <w:sz w:val="24"/>
          <w:szCs w:val="24"/>
        </w:rPr>
        <w:t>completed my</w:t>
      </w:r>
      <w:r w:rsidR="00BD027E">
        <w:rPr>
          <w:rFonts w:ascii="Times New Roman" w:hAnsi="Times New Roman" w:cs="Times New Roman"/>
          <w:sz w:val="24"/>
          <w:szCs w:val="24"/>
        </w:rPr>
        <w:t xml:space="preserve"> Master’s degree in November 2015</w:t>
      </w:r>
      <w:r w:rsidR="003E2A29">
        <w:rPr>
          <w:rFonts w:ascii="Times New Roman" w:hAnsi="Times New Roman" w:cs="Times New Roman"/>
          <w:sz w:val="24"/>
          <w:szCs w:val="24"/>
        </w:rPr>
        <w:t xml:space="preserve"> with a CGPA 4.00 out of 4.00</w:t>
      </w:r>
      <w:r w:rsidR="00BD027E">
        <w:rPr>
          <w:rFonts w:ascii="Times New Roman" w:hAnsi="Times New Roman" w:cs="Times New Roman"/>
          <w:sz w:val="24"/>
          <w:szCs w:val="24"/>
        </w:rPr>
        <w:t>.  The manuscript for the journal version of my thesis is under preparation and will be submitted to a reputed journal very soon. Besides, I have started collaboration with professor</w:t>
      </w:r>
      <w:r w:rsidR="002C16EC">
        <w:rPr>
          <w:rFonts w:ascii="Times New Roman" w:hAnsi="Times New Roman" w:cs="Times New Roman"/>
          <w:sz w:val="24"/>
          <w:szCs w:val="24"/>
        </w:rPr>
        <w:t>s</w:t>
      </w:r>
      <w:r w:rsidR="00BD027E">
        <w:rPr>
          <w:rFonts w:ascii="Times New Roman" w:hAnsi="Times New Roman" w:cs="Times New Roman"/>
          <w:sz w:val="24"/>
          <w:szCs w:val="24"/>
        </w:rPr>
        <w:t xml:space="preserve"> from Canada</w:t>
      </w:r>
      <w:r w:rsidR="002C16EC">
        <w:rPr>
          <w:rFonts w:ascii="Times New Roman" w:hAnsi="Times New Roman" w:cs="Times New Roman"/>
          <w:sz w:val="24"/>
          <w:szCs w:val="24"/>
        </w:rPr>
        <w:t xml:space="preserve"> this summer. So far we have completed one project on RFID networks</w:t>
      </w:r>
      <w:r w:rsidR="00DC012A">
        <w:rPr>
          <w:rFonts w:ascii="Times New Roman" w:hAnsi="Times New Roman" w:cs="Times New Roman"/>
          <w:sz w:val="24"/>
          <w:szCs w:val="24"/>
        </w:rPr>
        <w:t>. We developed a redundant reader elimination algorithm that gives minimum number of readers required to cover all the tags available. The performance of our algorithm was very promising compared to other prevalent ones</w:t>
      </w:r>
      <w:r w:rsidR="00AC68C5">
        <w:rPr>
          <w:rFonts w:ascii="Times New Roman" w:hAnsi="Times New Roman" w:cs="Times New Roman"/>
          <w:sz w:val="24"/>
          <w:szCs w:val="24"/>
        </w:rPr>
        <w:t xml:space="preserve">. </w:t>
      </w:r>
      <w:r w:rsidR="002C69CF">
        <w:rPr>
          <w:rFonts w:ascii="Times New Roman" w:hAnsi="Times New Roman" w:cs="Times New Roman"/>
          <w:sz w:val="24"/>
          <w:szCs w:val="24"/>
        </w:rPr>
        <w:t xml:space="preserve">I also developed a simulator in python for this purpose. </w:t>
      </w:r>
      <w:r w:rsidR="00AC68C5">
        <w:rPr>
          <w:rFonts w:ascii="Times New Roman" w:hAnsi="Times New Roman" w:cs="Times New Roman"/>
          <w:sz w:val="24"/>
          <w:szCs w:val="24"/>
        </w:rPr>
        <w:t xml:space="preserve">We submitted our work on an </w:t>
      </w:r>
      <w:r w:rsidR="002C69CF">
        <w:rPr>
          <w:rFonts w:ascii="Times New Roman" w:hAnsi="Times New Roman" w:cs="Times New Roman"/>
          <w:sz w:val="24"/>
          <w:szCs w:val="24"/>
        </w:rPr>
        <w:t>IEEE</w:t>
      </w:r>
      <w:r w:rsidR="00AC68C5">
        <w:rPr>
          <w:rFonts w:ascii="Times New Roman" w:hAnsi="Times New Roman" w:cs="Times New Roman"/>
          <w:sz w:val="24"/>
          <w:szCs w:val="24"/>
        </w:rPr>
        <w:t xml:space="preserve"> conference which is currently under review.</w:t>
      </w:r>
      <w:commentRangeEnd w:id="20"/>
      <w:r w:rsidR="00B823E5">
        <w:rPr>
          <w:rStyle w:val="CommentReference"/>
        </w:rPr>
        <w:commentReference w:id="20"/>
      </w:r>
    </w:p>
    <w:p w:rsidR="003E2A29" w:rsidRDefault="009C42DC" w:rsidP="00544E3D">
      <w:pPr>
        <w:ind w:firstLine="720"/>
        <w:jc w:val="both"/>
        <w:rPr>
          <w:rFonts w:ascii="Times New Roman" w:hAnsi="Times New Roman" w:cs="Times New Roman"/>
          <w:sz w:val="24"/>
          <w:szCs w:val="24"/>
          <w:lang w:bidi="bn-BD"/>
        </w:rPr>
      </w:pPr>
      <w:r>
        <w:rPr>
          <w:rFonts w:ascii="Times New Roman" w:hAnsi="Times New Roman" w:cs="Times New Roman"/>
          <w:sz w:val="24"/>
          <w:szCs w:val="24"/>
        </w:rPr>
        <w:t xml:space="preserve">Apart from academics and research, I have </w:t>
      </w:r>
      <w:r w:rsidR="001710FC">
        <w:rPr>
          <w:rFonts w:ascii="Times New Roman" w:hAnsi="Times New Roman" w:cs="Times New Roman"/>
          <w:sz w:val="24"/>
          <w:szCs w:val="24"/>
        </w:rPr>
        <w:t>been involved in co-curricular activities since my childhood. In my primary school life, I led my own school team in National Scout Jamboree as a team leader. During my tenure at Cadet College, I participated in Inter House Debating Competitions, Cricket</w:t>
      </w:r>
      <w:r w:rsidR="00885017">
        <w:rPr>
          <w:rFonts w:ascii="Times New Roman" w:hAnsi="Times New Roman" w:cs="Times New Roman"/>
          <w:sz w:val="24"/>
          <w:szCs w:val="24"/>
        </w:rPr>
        <w:t xml:space="preserve"> and Football tournaments. I was also appointed as House Cultural Prefect as a certification of my leadership </w:t>
      </w:r>
      <w:r w:rsidR="00544E3D">
        <w:rPr>
          <w:rFonts w:ascii="Times New Roman" w:hAnsi="Times New Roman" w:cs="Times New Roman"/>
          <w:sz w:val="24"/>
          <w:szCs w:val="24"/>
        </w:rPr>
        <w:t xml:space="preserve">and co-curricular </w:t>
      </w:r>
      <w:r w:rsidR="00885017">
        <w:rPr>
          <w:rFonts w:ascii="Times New Roman" w:hAnsi="Times New Roman" w:cs="Times New Roman"/>
          <w:sz w:val="24"/>
          <w:szCs w:val="24"/>
        </w:rPr>
        <w:t xml:space="preserve">skills. In </w:t>
      </w:r>
      <w:r w:rsidR="00544E3D">
        <w:rPr>
          <w:rFonts w:ascii="Times New Roman" w:hAnsi="Times New Roman" w:cs="Times New Roman"/>
          <w:sz w:val="24"/>
          <w:szCs w:val="24"/>
        </w:rPr>
        <w:t xml:space="preserve">my </w:t>
      </w:r>
      <w:r w:rsidR="00885017">
        <w:rPr>
          <w:rFonts w:ascii="Times New Roman" w:hAnsi="Times New Roman" w:cs="Times New Roman"/>
          <w:sz w:val="24"/>
          <w:szCs w:val="24"/>
        </w:rPr>
        <w:t xml:space="preserve">sophomore year of </w:t>
      </w:r>
      <w:r w:rsidR="00544E3D">
        <w:rPr>
          <w:rFonts w:ascii="Times New Roman" w:hAnsi="Times New Roman" w:cs="Times New Roman"/>
          <w:sz w:val="24"/>
          <w:szCs w:val="24"/>
        </w:rPr>
        <w:t>university, I was elected as the member secretary</w:t>
      </w:r>
      <w:r w:rsidR="00885017">
        <w:rPr>
          <w:rFonts w:ascii="Times New Roman" w:hAnsi="Times New Roman" w:cs="Times New Roman"/>
          <w:sz w:val="24"/>
          <w:szCs w:val="24"/>
        </w:rPr>
        <w:t xml:space="preserve"> </w:t>
      </w:r>
      <w:r w:rsidR="00544E3D">
        <w:rPr>
          <w:rFonts w:ascii="Times New Roman" w:hAnsi="Times New Roman" w:cs="Times New Roman"/>
          <w:sz w:val="24"/>
          <w:szCs w:val="24"/>
        </w:rPr>
        <w:t xml:space="preserve">of </w:t>
      </w:r>
      <w:r w:rsidR="00544E3D" w:rsidRPr="00E44170">
        <w:rPr>
          <w:rFonts w:ascii="Times New Roman" w:hAnsi="Times New Roman" w:cs="Times New Roman"/>
          <w:sz w:val="24"/>
          <w:szCs w:val="24"/>
          <w:lang w:bidi="bn-BD"/>
        </w:rPr>
        <w:t xml:space="preserve">IUT Computer Society </w:t>
      </w:r>
      <w:r w:rsidR="00544E3D">
        <w:rPr>
          <w:rFonts w:ascii="Times New Roman" w:hAnsi="Times New Roman" w:cs="Times New Roman"/>
          <w:sz w:val="24"/>
          <w:szCs w:val="24"/>
          <w:lang w:bidi="bn-BD"/>
        </w:rPr>
        <w:t>which</w:t>
      </w:r>
      <w:r w:rsidR="00544E3D" w:rsidRPr="00E44170">
        <w:rPr>
          <w:rFonts w:ascii="Times New Roman" w:hAnsi="Times New Roman" w:cs="Times New Roman"/>
          <w:sz w:val="24"/>
          <w:szCs w:val="24"/>
          <w:lang w:bidi="bn-BD"/>
        </w:rPr>
        <w:t xml:space="preserve"> organizes</w:t>
      </w:r>
      <w:r w:rsidR="00544E3D">
        <w:rPr>
          <w:rFonts w:ascii="Times New Roman" w:hAnsi="Times New Roman" w:cs="Times New Roman"/>
          <w:sz w:val="24"/>
          <w:szCs w:val="24"/>
          <w:lang w:bidi="bn-BD"/>
        </w:rPr>
        <w:t xml:space="preserve"> the nation’s biggest </w:t>
      </w:r>
      <w:r w:rsidR="00544E3D" w:rsidRPr="00E44170">
        <w:rPr>
          <w:rFonts w:ascii="Times New Roman" w:hAnsi="Times New Roman" w:cs="Times New Roman"/>
          <w:sz w:val="24"/>
          <w:szCs w:val="24"/>
          <w:lang w:bidi="bn-BD"/>
        </w:rPr>
        <w:t>ICT fest</w:t>
      </w:r>
      <w:r w:rsidR="00687CD8">
        <w:rPr>
          <w:rFonts w:ascii="Times New Roman" w:hAnsi="Times New Roman" w:cs="Times New Roman"/>
          <w:sz w:val="24"/>
          <w:szCs w:val="24"/>
          <w:lang w:bidi="bn-BD"/>
        </w:rPr>
        <w:t>ival</w:t>
      </w:r>
      <w:r w:rsidR="00544E3D">
        <w:rPr>
          <w:rFonts w:ascii="Times New Roman" w:hAnsi="Times New Roman" w:cs="Times New Roman"/>
          <w:sz w:val="24"/>
          <w:szCs w:val="24"/>
          <w:lang w:bidi="bn-BD"/>
        </w:rPr>
        <w:t xml:space="preserve"> every year. In following years I worked as </w:t>
      </w:r>
      <w:r w:rsidR="00687CD8">
        <w:rPr>
          <w:rFonts w:ascii="Times New Roman" w:hAnsi="Times New Roman" w:cs="Times New Roman"/>
          <w:sz w:val="24"/>
          <w:szCs w:val="24"/>
          <w:lang w:bidi="bn-BD"/>
        </w:rPr>
        <w:t xml:space="preserve">one of the </w:t>
      </w:r>
      <w:r w:rsidR="00544E3D">
        <w:rPr>
          <w:rFonts w:ascii="Times New Roman" w:hAnsi="Times New Roman" w:cs="Times New Roman"/>
          <w:sz w:val="24"/>
          <w:szCs w:val="24"/>
          <w:lang w:bidi="bn-BD"/>
        </w:rPr>
        <w:t>organizing committee member</w:t>
      </w:r>
      <w:r w:rsidR="00687CD8">
        <w:rPr>
          <w:rFonts w:ascii="Times New Roman" w:hAnsi="Times New Roman" w:cs="Times New Roman"/>
          <w:sz w:val="24"/>
          <w:szCs w:val="24"/>
          <w:lang w:bidi="bn-BD"/>
        </w:rPr>
        <w:t>s</w:t>
      </w:r>
      <w:r w:rsidR="00544E3D">
        <w:rPr>
          <w:rFonts w:ascii="Times New Roman" w:hAnsi="Times New Roman" w:cs="Times New Roman"/>
          <w:sz w:val="24"/>
          <w:szCs w:val="24"/>
          <w:lang w:bidi="bn-BD"/>
        </w:rPr>
        <w:t xml:space="preserve"> of ICT fest</w:t>
      </w:r>
      <w:commentRangeStart w:id="21"/>
      <w:r w:rsidR="00544E3D">
        <w:rPr>
          <w:rFonts w:ascii="Times New Roman" w:hAnsi="Times New Roman" w:cs="Times New Roman"/>
          <w:sz w:val="24"/>
          <w:szCs w:val="24"/>
          <w:lang w:bidi="bn-BD"/>
        </w:rPr>
        <w:t>.</w:t>
      </w:r>
      <w:r w:rsidR="009960CD">
        <w:rPr>
          <w:rFonts w:ascii="Times New Roman" w:hAnsi="Times New Roman" w:cs="Times New Roman"/>
          <w:sz w:val="24"/>
          <w:szCs w:val="24"/>
          <w:lang w:bidi="bn-BD"/>
        </w:rPr>
        <w:t xml:space="preserve"> Besides, I also participated in Inter Departmental Cricket and Volleyball Competitions</w:t>
      </w:r>
      <w:r w:rsidR="003E2A29">
        <w:rPr>
          <w:rFonts w:ascii="Times New Roman" w:hAnsi="Times New Roman" w:cs="Times New Roman"/>
          <w:sz w:val="24"/>
          <w:szCs w:val="24"/>
          <w:lang w:bidi="bn-BD"/>
        </w:rPr>
        <w:t xml:space="preserve"> throughout my university years. I played as a Captain and Vice-Captain of </w:t>
      </w:r>
      <w:r w:rsidR="003E2A29">
        <w:rPr>
          <w:rFonts w:ascii="Times New Roman" w:hAnsi="Times New Roman" w:cs="Times New Roman"/>
          <w:sz w:val="24"/>
          <w:szCs w:val="24"/>
          <w:lang w:bidi="bn-BD"/>
        </w:rPr>
        <w:lastRenderedPageBreak/>
        <w:t xml:space="preserve">departmental Cricket and Volleyball team respectively in my senior year. </w:t>
      </w:r>
      <w:commentRangeEnd w:id="21"/>
      <w:r w:rsidR="00B823E5">
        <w:rPr>
          <w:rStyle w:val="CommentReference"/>
        </w:rPr>
        <w:commentReference w:id="21"/>
      </w:r>
      <w:r w:rsidR="003E2A29">
        <w:rPr>
          <w:rFonts w:ascii="Times New Roman" w:hAnsi="Times New Roman" w:cs="Times New Roman"/>
          <w:sz w:val="24"/>
          <w:szCs w:val="24"/>
          <w:lang w:bidi="bn-BD"/>
        </w:rPr>
        <w:t>I believe all these experiences have helped me to develop my organizational and interpersonal skills.</w:t>
      </w:r>
    </w:p>
    <w:p w:rsidR="0073220E" w:rsidRPr="0037665E" w:rsidRDefault="00766EB8" w:rsidP="0073220E">
      <w:pPr>
        <w:ind w:firstLine="720"/>
        <w:jc w:val="both"/>
        <w:rPr>
          <w:rFonts w:ascii="Times New Roman" w:hAnsi="Times New Roman" w:cs="Times New Roman"/>
          <w:sz w:val="24"/>
          <w:szCs w:val="24"/>
        </w:rPr>
      </w:pPr>
      <w:commentRangeStart w:id="22"/>
      <w:r>
        <w:rPr>
          <w:rFonts w:ascii="Times New Roman" w:hAnsi="Times New Roman" w:cs="Times New Roman"/>
          <w:sz w:val="24"/>
          <w:szCs w:val="24"/>
          <w:lang w:bidi="bn-BD"/>
        </w:rPr>
        <w:t>The department of Electrical Engineering and Computer Science</w:t>
      </w:r>
      <w:r w:rsidR="00EF4EDB">
        <w:rPr>
          <w:rFonts w:ascii="Times New Roman" w:hAnsi="Times New Roman" w:cs="Times New Roman"/>
          <w:sz w:val="24"/>
          <w:szCs w:val="24"/>
          <w:lang w:bidi="bn-BD"/>
        </w:rPr>
        <w:t xml:space="preserve"> of </w:t>
      </w:r>
      <w:r>
        <w:rPr>
          <w:rFonts w:ascii="Times New Roman" w:hAnsi="Times New Roman" w:cs="Times New Roman"/>
          <w:sz w:val="24"/>
          <w:szCs w:val="24"/>
          <w:lang w:bidi="bn-BD"/>
        </w:rPr>
        <w:t xml:space="preserve">UCI offers </w:t>
      </w:r>
      <w:r w:rsidRPr="00C55F5E">
        <w:rPr>
          <w:rFonts w:ascii="Times New Roman" w:hAnsi="Times New Roman" w:cs="Times New Roman"/>
          <w:sz w:val="24"/>
          <w:szCs w:val="24"/>
        </w:rPr>
        <w:t>wonderful opportunities to researchers interested</w:t>
      </w:r>
      <w:r>
        <w:rPr>
          <w:rFonts w:ascii="Times New Roman" w:hAnsi="Times New Roman" w:cs="Times New Roman"/>
          <w:sz w:val="24"/>
          <w:szCs w:val="24"/>
        </w:rPr>
        <w:t xml:space="preserve"> in </w:t>
      </w:r>
      <w:r w:rsidR="008E0DFA">
        <w:rPr>
          <w:rFonts w:ascii="Times New Roman" w:hAnsi="Times New Roman" w:cs="Times New Roman"/>
          <w:sz w:val="24"/>
          <w:szCs w:val="24"/>
        </w:rPr>
        <w:t>Cyber-p</w:t>
      </w:r>
      <w:r w:rsidR="00EF4EDB">
        <w:rPr>
          <w:rFonts w:ascii="Times New Roman" w:hAnsi="Times New Roman" w:cs="Times New Roman"/>
          <w:sz w:val="24"/>
          <w:szCs w:val="24"/>
        </w:rPr>
        <w:t>hysical System</w:t>
      </w:r>
      <w:r w:rsidR="00A206B2">
        <w:rPr>
          <w:rFonts w:ascii="Times New Roman" w:hAnsi="Times New Roman" w:cs="Times New Roman"/>
          <w:sz w:val="24"/>
          <w:szCs w:val="24"/>
        </w:rPr>
        <w:t xml:space="preserve"> (CPS)</w:t>
      </w:r>
      <w:r w:rsidR="00EF4EDB">
        <w:rPr>
          <w:rFonts w:ascii="Times New Roman" w:hAnsi="Times New Roman" w:cs="Times New Roman"/>
          <w:sz w:val="24"/>
          <w:szCs w:val="24"/>
        </w:rPr>
        <w:t>.</w:t>
      </w:r>
      <w:r w:rsidR="00EF4EDB" w:rsidRPr="00EF4EDB">
        <w:rPr>
          <w:rFonts w:ascii="Times New Roman" w:hAnsi="Times New Roman" w:cs="Times New Roman"/>
          <w:sz w:val="24"/>
          <w:szCs w:val="24"/>
        </w:rPr>
        <w:t xml:space="preserve"> </w:t>
      </w:r>
      <w:commentRangeEnd w:id="22"/>
      <w:r w:rsidR="00B823E5">
        <w:rPr>
          <w:rStyle w:val="CommentReference"/>
        </w:rPr>
        <w:commentReference w:id="22"/>
      </w:r>
      <w:r w:rsidR="00EF4EDB">
        <w:rPr>
          <w:rFonts w:ascii="Times New Roman" w:hAnsi="Times New Roman" w:cs="Times New Roman"/>
          <w:sz w:val="24"/>
          <w:szCs w:val="24"/>
        </w:rPr>
        <w:t xml:space="preserve">I am particularly </w:t>
      </w:r>
      <w:r w:rsidR="00EF4EDB" w:rsidRPr="002C3187">
        <w:rPr>
          <w:rFonts w:ascii="Times New Roman" w:hAnsi="Times New Roman" w:cs="Times New Roman"/>
          <w:sz w:val="24"/>
          <w:szCs w:val="24"/>
        </w:rPr>
        <w:t xml:space="preserve">interested in </w:t>
      </w:r>
      <w:r w:rsidR="00EF4EDB">
        <w:rPr>
          <w:rFonts w:ascii="Times New Roman" w:hAnsi="Times New Roman" w:cs="Times New Roman"/>
          <w:sz w:val="24"/>
          <w:szCs w:val="24"/>
        </w:rPr>
        <w:t xml:space="preserve">working with </w:t>
      </w:r>
      <w:r w:rsidR="00EF4EDB" w:rsidRPr="00EF4EDB">
        <w:rPr>
          <w:rFonts w:ascii="Times New Roman" w:hAnsi="Times New Roman" w:cs="Times New Roman"/>
          <w:b/>
          <w:sz w:val="24"/>
          <w:szCs w:val="24"/>
        </w:rPr>
        <w:t>Prof. Mohammad Al Faruque</w:t>
      </w:r>
      <w:r w:rsidR="00EF4EDB">
        <w:rPr>
          <w:rFonts w:ascii="Times New Roman" w:hAnsi="Times New Roman" w:cs="Times New Roman"/>
          <w:sz w:val="24"/>
          <w:szCs w:val="24"/>
        </w:rPr>
        <w:t xml:space="preserve"> in his </w:t>
      </w:r>
      <w:r w:rsidR="00EF4EDB" w:rsidRPr="00EF4EDB">
        <w:rPr>
          <w:rFonts w:ascii="Times New Roman" w:hAnsi="Times New Roman" w:cs="Times New Roman"/>
          <w:b/>
          <w:sz w:val="24"/>
          <w:szCs w:val="24"/>
        </w:rPr>
        <w:t>Advanced Integrated Cyber Physical Systems (AICPS)</w:t>
      </w:r>
      <w:r w:rsidR="00EF4EDB">
        <w:rPr>
          <w:rFonts w:ascii="Times New Roman" w:hAnsi="Times New Roman" w:cs="Times New Roman"/>
          <w:sz w:val="24"/>
          <w:szCs w:val="24"/>
        </w:rPr>
        <w:t xml:space="preserve"> lab where </w:t>
      </w:r>
      <w:r w:rsidR="0073220E" w:rsidRPr="0073220E">
        <w:rPr>
          <w:rFonts w:ascii="Times New Roman" w:hAnsi="Times New Roman" w:cs="Times New Roman"/>
          <w:b/>
          <w:sz w:val="24"/>
          <w:szCs w:val="24"/>
        </w:rPr>
        <w:t>Cyber</w:t>
      </w:r>
      <w:r w:rsidR="0073220E">
        <w:rPr>
          <w:rFonts w:ascii="Times New Roman" w:hAnsi="Times New Roman" w:cs="Times New Roman"/>
          <w:b/>
          <w:sz w:val="24"/>
          <w:szCs w:val="24"/>
        </w:rPr>
        <w:t>-p</w:t>
      </w:r>
      <w:r w:rsidR="0073220E" w:rsidRPr="0073220E">
        <w:rPr>
          <w:rFonts w:ascii="Times New Roman" w:hAnsi="Times New Roman" w:cs="Times New Roman"/>
          <w:b/>
          <w:sz w:val="24"/>
          <w:szCs w:val="24"/>
        </w:rPr>
        <w:t>hysical Energy Systems (CPES)</w:t>
      </w:r>
      <w:r w:rsidR="0073220E">
        <w:rPr>
          <w:rFonts w:ascii="Times New Roman" w:hAnsi="Times New Roman" w:cs="Times New Roman"/>
          <w:sz w:val="24"/>
          <w:szCs w:val="24"/>
        </w:rPr>
        <w:t xml:space="preserve"> are developed. </w:t>
      </w:r>
      <w:commentRangeStart w:id="23"/>
      <w:r w:rsidR="0073220E" w:rsidRPr="008E0DFA">
        <w:rPr>
          <w:rFonts w:ascii="Times New Roman" w:hAnsi="Times New Roman" w:cs="Times New Roman"/>
          <w:b/>
          <w:sz w:val="24"/>
          <w:szCs w:val="24"/>
        </w:rPr>
        <w:t>Energy management</w:t>
      </w:r>
      <w:r w:rsidR="008E0DFA" w:rsidRPr="008E0DFA">
        <w:rPr>
          <w:rFonts w:ascii="Times New Roman" w:hAnsi="Times New Roman" w:cs="Times New Roman"/>
          <w:b/>
          <w:sz w:val="24"/>
          <w:szCs w:val="24"/>
        </w:rPr>
        <w:t>-as-a-service</w:t>
      </w:r>
      <w:r w:rsidR="0073220E">
        <w:rPr>
          <w:rFonts w:ascii="Times New Roman" w:hAnsi="Times New Roman" w:cs="Times New Roman"/>
          <w:sz w:val="24"/>
          <w:szCs w:val="24"/>
        </w:rPr>
        <w:t>,</w:t>
      </w:r>
      <w:r w:rsidR="008E0DFA">
        <w:rPr>
          <w:rFonts w:ascii="Times New Roman" w:hAnsi="Times New Roman" w:cs="Times New Roman"/>
          <w:sz w:val="24"/>
          <w:szCs w:val="24"/>
        </w:rPr>
        <w:t xml:space="preserve"> </w:t>
      </w:r>
      <w:r w:rsidR="008E0DFA" w:rsidRPr="008E0DFA">
        <w:rPr>
          <w:rFonts w:ascii="Times New Roman" w:hAnsi="Times New Roman" w:cs="Times New Roman"/>
          <w:b/>
          <w:sz w:val="24"/>
          <w:szCs w:val="24"/>
        </w:rPr>
        <w:t>CPS security</w:t>
      </w:r>
      <w:r w:rsidR="008E0DFA">
        <w:rPr>
          <w:rFonts w:ascii="Times New Roman" w:hAnsi="Times New Roman" w:cs="Times New Roman"/>
          <w:sz w:val="24"/>
          <w:szCs w:val="24"/>
        </w:rPr>
        <w:t xml:space="preserve"> all these coincide well with my research interest. </w:t>
      </w:r>
      <w:commentRangeEnd w:id="23"/>
      <w:r w:rsidR="00736AFC">
        <w:rPr>
          <w:rStyle w:val="CommentReference"/>
        </w:rPr>
        <w:commentReference w:id="23"/>
      </w:r>
      <w:r w:rsidR="0073220E" w:rsidRPr="0037665E">
        <w:rPr>
          <w:rFonts w:ascii="Times New Roman" w:hAnsi="Times New Roman" w:cs="Times New Roman"/>
          <w:sz w:val="24"/>
          <w:szCs w:val="24"/>
        </w:rPr>
        <w:t xml:space="preserve">I believe, with the extensive and detailed course work, conglomeration of highly capable professors and </w:t>
      </w:r>
      <w:r w:rsidR="0073220E" w:rsidRPr="00EF06EF">
        <w:rPr>
          <w:rFonts w:ascii="Times New Roman" w:hAnsi="Times New Roman" w:cs="Times New Roman"/>
          <w:sz w:val="24"/>
          <w:szCs w:val="24"/>
        </w:rPr>
        <w:t>avant-garde</w:t>
      </w:r>
      <w:r w:rsidR="0073220E" w:rsidRPr="0037665E">
        <w:rPr>
          <w:rFonts w:ascii="Times New Roman" w:hAnsi="Times New Roman" w:cs="Times New Roman"/>
          <w:sz w:val="24"/>
          <w:szCs w:val="24"/>
        </w:rPr>
        <w:t xml:space="preserve"> research facilities, </w:t>
      </w:r>
      <w:r w:rsidR="0073220E">
        <w:rPr>
          <w:rFonts w:ascii="Times New Roman" w:hAnsi="Times New Roman" w:cs="Times New Roman"/>
          <w:sz w:val="24"/>
          <w:szCs w:val="24"/>
        </w:rPr>
        <w:t xml:space="preserve">UCI </w:t>
      </w:r>
      <w:r w:rsidR="0073220E" w:rsidRPr="0037665E">
        <w:rPr>
          <w:rFonts w:ascii="Times New Roman" w:hAnsi="Times New Roman" w:cs="Times New Roman"/>
          <w:sz w:val="24"/>
          <w:szCs w:val="24"/>
        </w:rPr>
        <w:t xml:space="preserve">gives me the perfect platform to exercise and excel in my research endeavors as well as equip me with knowledge and expertise to pursue a career in academia and research. </w:t>
      </w:r>
    </w:p>
    <w:p w:rsidR="00766EB8" w:rsidRDefault="00766EB8" w:rsidP="00544E3D">
      <w:pPr>
        <w:ind w:firstLine="720"/>
        <w:jc w:val="both"/>
        <w:rPr>
          <w:rFonts w:ascii="Times New Roman" w:hAnsi="Times New Roman" w:cs="Times New Roman"/>
          <w:sz w:val="24"/>
          <w:szCs w:val="24"/>
          <w:lang w:bidi="bn-BD"/>
        </w:rPr>
      </w:pPr>
    </w:p>
    <w:p w:rsidR="009C42DC" w:rsidRDefault="009960CD" w:rsidP="00544E3D">
      <w:pPr>
        <w:ind w:firstLine="720"/>
        <w:jc w:val="both"/>
        <w:rPr>
          <w:rFonts w:ascii="Times New Roman" w:hAnsi="Times New Roman" w:cs="Times New Roman"/>
          <w:sz w:val="24"/>
          <w:szCs w:val="24"/>
        </w:rPr>
      </w:pPr>
      <w:r>
        <w:rPr>
          <w:rFonts w:ascii="Times New Roman" w:hAnsi="Times New Roman" w:cs="Times New Roman"/>
          <w:sz w:val="24"/>
          <w:szCs w:val="24"/>
          <w:lang w:bidi="bn-BD"/>
        </w:rPr>
        <w:t xml:space="preserve"> </w:t>
      </w:r>
    </w:p>
    <w:p w:rsidR="003D2C40" w:rsidRDefault="00736AFC" w:rsidP="00544E3D">
      <w:pPr>
        <w:ind w:firstLine="720"/>
        <w:jc w:val="both"/>
        <w:rPr>
          <w:rFonts w:ascii="Times New Roman" w:hAnsi="Times New Roman" w:cs="Times New Roman"/>
          <w:sz w:val="24"/>
          <w:szCs w:val="24"/>
        </w:rPr>
      </w:pPr>
      <w:ins w:id="24" w:author="Rayat-PC" w:date="2015-12-01T19:38:00Z">
        <w:r>
          <w:rPr>
            <w:rFonts w:ascii="Times New Roman" w:hAnsi="Times New Roman" w:cs="Times New Roman"/>
            <w:sz w:val="24"/>
            <w:szCs w:val="24"/>
          </w:rPr>
          <w:t>Comment: Overall SOP seems very good. Use 11pt font. Number of words seem OK.</w:t>
        </w:r>
      </w:ins>
      <w:bookmarkStart w:id="25" w:name="_GoBack"/>
      <w:bookmarkEnd w:id="25"/>
      <w:del w:id="26" w:author="Rayat-PC" w:date="2015-12-01T19:38:00Z">
        <w:r w:rsidR="0052327C" w:rsidDel="00736AFC">
          <w:rPr>
            <w:rFonts w:ascii="Times New Roman" w:hAnsi="Times New Roman" w:cs="Times New Roman"/>
            <w:sz w:val="24"/>
            <w:szCs w:val="24"/>
          </w:rPr>
          <w:delText xml:space="preserve">  </w:delText>
        </w:r>
      </w:del>
    </w:p>
    <w:p w:rsidR="00255C24" w:rsidRDefault="003D2C40"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3644E1">
        <w:rPr>
          <w:rFonts w:ascii="Times New Roman" w:hAnsi="Times New Roman" w:cs="Times New Roman"/>
          <w:sz w:val="24"/>
          <w:szCs w:val="24"/>
        </w:rPr>
        <w:t xml:space="preserve">  </w:t>
      </w:r>
    </w:p>
    <w:p w:rsidR="00255C24" w:rsidRDefault="00255C24" w:rsidP="00544E3D">
      <w:pPr>
        <w:ind w:firstLine="720"/>
        <w:jc w:val="both"/>
        <w:rPr>
          <w:rFonts w:ascii="Times New Roman" w:hAnsi="Times New Roman" w:cs="Times New Roman"/>
          <w:sz w:val="24"/>
          <w:szCs w:val="24"/>
        </w:rPr>
      </w:pPr>
    </w:p>
    <w:p w:rsidR="00D4298C" w:rsidRDefault="00C90CAB" w:rsidP="00544E3D">
      <w:pPr>
        <w:jc w:val="both"/>
        <w:rPr>
          <w:rFonts w:ascii="Times New Roman" w:hAnsi="Times New Roman" w:cs="Times New Roman"/>
          <w:sz w:val="24"/>
          <w:szCs w:val="24"/>
        </w:rPr>
      </w:pPr>
      <w:r>
        <w:rPr>
          <w:rFonts w:ascii="Times New Roman" w:hAnsi="Times New Roman" w:cs="Times New Roman"/>
          <w:sz w:val="24"/>
          <w:szCs w:val="24"/>
        </w:rPr>
        <w:t xml:space="preserve">   </w:t>
      </w:r>
      <w:r w:rsidR="00E36042">
        <w:rPr>
          <w:rFonts w:ascii="Times New Roman" w:hAnsi="Times New Roman" w:cs="Times New Roman"/>
          <w:sz w:val="24"/>
          <w:szCs w:val="24"/>
        </w:rPr>
        <w:t xml:space="preserve"> </w:t>
      </w:r>
    </w:p>
    <w:p w:rsidR="00561CBB" w:rsidRDefault="00561CBB" w:rsidP="00544E3D">
      <w:pPr>
        <w:ind w:firstLine="720"/>
        <w:jc w:val="both"/>
        <w:rPr>
          <w:rFonts w:ascii="Times New Roman" w:hAnsi="Times New Roman" w:cs="Times New Roman"/>
          <w:sz w:val="24"/>
          <w:szCs w:val="24"/>
        </w:rPr>
      </w:pPr>
    </w:p>
    <w:p w:rsidR="00771A6F" w:rsidRPr="0037665E" w:rsidRDefault="00771A6F" w:rsidP="00544E3D">
      <w:pPr>
        <w:ind w:firstLine="720"/>
        <w:jc w:val="both"/>
        <w:rPr>
          <w:rFonts w:ascii="Times New Roman" w:hAnsi="Times New Roman" w:cs="Times New Roman"/>
          <w:sz w:val="24"/>
          <w:szCs w:val="24"/>
        </w:rPr>
      </w:pPr>
    </w:p>
    <w:p w:rsidR="00A10028" w:rsidRDefault="00A10028" w:rsidP="00544E3D">
      <w:pPr>
        <w:jc w:val="both"/>
        <w:rPr>
          <w:rFonts w:ascii="Times New Roman" w:hAnsi="Times New Roman" w:cs="Times New Roman"/>
          <w:sz w:val="24"/>
          <w:szCs w:val="24"/>
        </w:rPr>
      </w:pPr>
    </w:p>
    <w:p w:rsidR="00990D9E" w:rsidRPr="00A10028" w:rsidRDefault="00990D9E" w:rsidP="00544E3D">
      <w:pPr>
        <w:jc w:val="both"/>
        <w:rPr>
          <w:rFonts w:ascii="Times New Roman" w:hAnsi="Times New Roman" w:cs="Times New Roman"/>
          <w:sz w:val="24"/>
          <w:szCs w:val="24"/>
          <w:lang w:bidi="bn-BD"/>
        </w:rPr>
      </w:pPr>
    </w:p>
    <w:sectPr w:rsidR="00990D9E" w:rsidRPr="00A10028" w:rsidSect="00771A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yat-PC" w:date="2015-12-01T19:24:00Z" w:initials="R">
    <w:p w:rsidR="00F322A6" w:rsidRDefault="00F322A6">
      <w:pPr>
        <w:pStyle w:val="CommentText"/>
      </w:pPr>
      <w:r>
        <w:rPr>
          <w:rStyle w:val="CommentReference"/>
        </w:rPr>
        <w:annotationRef/>
      </w:r>
      <w:r>
        <w:t>The sentence is not clear. It’s hard to understand what you meant.</w:t>
      </w:r>
    </w:p>
  </w:comment>
  <w:comment w:id="2" w:author="Rayat-PC" w:date="2015-12-01T19:25:00Z" w:initials="R">
    <w:p w:rsidR="00F322A6" w:rsidRDefault="00F322A6">
      <w:pPr>
        <w:pStyle w:val="CommentText"/>
      </w:pPr>
      <w:r>
        <w:rPr>
          <w:rStyle w:val="CommentReference"/>
        </w:rPr>
        <w:annotationRef/>
      </w:r>
      <w:r>
        <w:t>Use a different word not everlasting.</w:t>
      </w:r>
    </w:p>
  </w:comment>
  <w:comment w:id="3" w:author="Rayat-PC" w:date="2015-12-01T19:25:00Z" w:initials="R">
    <w:p w:rsidR="00F322A6" w:rsidRDefault="00F322A6">
      <w:pPr>
        <w:pStyle w:val="CommentText"/>
      </w:pPr>
      <w:r>
        <w:rPr>
          <w:rStyle w:val="CommentReference"/>
        </w:rPr>
        <w:annotationRef/>
      </w:r>
      <w:r>
        <w:t>Acquainted to</w:t>
      </w:r>
    </w:p>
  </w:comment>
  <w:comment w:id="4" w:author="Rayat-PC" w:date="2015-12-01T19:27:00Z" w:initials="R">
    <w:p w:rsidR="00F322A6" w:rsidRDefault="00F322A6">
      <w:pPr>
        <w:pStyle w:val="CommentText"/>
      </w:pPr>
      <w:r>
        <w:rPr>
          <w:rStyle w:val="CommentReference"/>
        </w:rPr>
        <w:annotationRef/>
      </w:r>
      <w:r>
        <w:t>Passed out means losing consciousness. Use diff word</w:t>
      </w:r>
    </w:p>
  </w:comment>
  <w:comment w:id="8" w:author="Rayat-PC" w:date="2015-12-01T19:29:00Z" w:initials="R">
    <w:p w:rsidR="00F322A6" w:rsidRDefault="00F322A6">
      <w:pPr>
        <w:pStyle w:val="CommentText"/>
      </w:pPr>
      <w:r>
        <w:rPr>
          <w:rStyle w:val="CommentReference"/>
        </w:rPr>
        <w:annotationRef/>
      </w:r>
      <w:r>
        <w:t xml:space="preserve">Too many interests </w:t>
      </w:r>
    </w:p>
  </w:comment>
  <w:comment w:id="9" w:author="Rayat-PC" w:date="2015-12-01T19:29:00Z" w:initials="R">
    <w:p w:rsidR="00F322A6" w:rsidRDefault="00F322A6">
      <w:pPr>
        <w:pStyle w:val="CommentText"/>
      </w:pPr>
      <w:r>
        <w:rPr>
          <w:rStyle w:val="CommentReference"/>
        </w:rPr>
        <w:annotationRef/>
      </w:r>
      <w:r>
        <w:t>I don’t feel this line is necessary</w:t>
      </w:r>
    </w:p>
  </w:comment>
  <w:comment w:id="10" w:author="Rayat-PC" w:date="2015-12-01T19:30:00Z" w:initials="R">
    <w:p w:rsidR="00F322A6" w:rsidRDefault="00F322A6">
      <w:pPr>
        <w:pStyle w:val="CommentText"/>
      </w:pPr>
      <w:r>
        <w:rPr>
          <w:rStyle w:val="CommentReference"/>
        </w:rPr>
        <w:annotationRef/>
      </w:r>
      <w:r>
        <w:t xml:space="preserve">Write it in a better way. </w:t>
      </w:r>
    </w:p>
  </w:comment>
  <w:comment w:id="13" w:author="Rayat-PC" w:date="2015-12-01T19:31:00Z" w:initials="R">
    <w:p w:rsidR="00F322A6" w:rsidRDefault="00F322A6">
      <w:pPr>
        <w:pStyle w:val="CommentText"/>
      </w:pPr>
      <w:r>
        <w:rPr>
          <w:rStyle w:val="CommentReference"/>
        </w:rPr>
        <w:annotationRef/>
      </w:r>
      <w:r>
        <w:t>Nobody cares about whether your supervisor is a passionate researcher or not. You have to sell yourself not your supervisor</w:t>
      </w:r>
    </w:p>
  </w:comment>
  <w:comment w:id="14" w:author="Rayat-PC" w:date="2015-12-01T19:32:00Z" w:initials="R">
    <w:p w:rsidR="00F322A6" w:rsidRDefault="00F322A6">
      <w:pPr>
        <w:pStyle w:val="CommentText"/>
      </w:pPr>
      <w:r>
        <w:rPr>
          <w:rStyle w:val="CommentReference"/>
        </w:rPr>
        <w:annotationRef/>
      </w:r>
      <w:r>
        <w:t>Write you spent hours in research. Not supervisor made u do</w:t>
      </w:r>
    </w:p>
  </w:comment>
  <w:comment w:id="15" w:author="Rayat-PC" w:date="2015-12-01T19:32:00Z" w:initials="R">
    <w:p w:rsidR="00F322A6" w:rsidRDefault="00F322A6">
      <w:pPr>
        <w:pStyle w:val="CommentText"/>
      </w:pPr>
      <w:r>
        <w:rPr>
          <w:rStyle w:val="CommentReference"/>
        </w:rPr>
        <w:annotationRef/>
      </w:r>
      <w:r>
        <w:t>Redundant information</w:t>
      </w:r>
    </w:p>
  </w:comment>
  <w:comment w:id="17" w:author="Rayat-PC" w:date="2015-12-01T19:33:00Z" w:initials="R">
    <w:p w:rsidR="00F322A6" w:rsidRDefault="00F322A6">
      <w:pPr>
        <w:pStyle w:val="CommentText"/>
      </w:pPr>
      <w:r>
        <w:rPr>
          <w:rStyle w:val="CommentReference"/>
        </w:rPr>
        <w:annotationRef/>
      </w:r>
      <w:r>
        <w:t>Too many besides</w:t>
      </w:r>
    </w:p>
  </w:comment>
  <w:comment w:id="18" w:author="Rayat-PC" w:date="2015-12-01T19:33:00Z" w:initials="R">
    <w:p w:rsidR="00F322A6" w:rsidRDefault="00F322A6">
      <w:pPr>
        <w:pStyle w:val="CommentText"/>
      </w:pPr>
      <w:r>
        <w:rPr>
          <w:rStyle w:val="CommentReference"/>
        </w:rPr>
        <w:annotationRef/>
      </w:r>
      <w:r>
        <w:t>Too many in addition and besides. Gets boring over here</w:t>
      </w:r>
    </w:p>
  </w:comment>
  <w:comment w:id="19" w:author="Rayat-PC" w:date="2015-12-01T19:33:00Z" w:initials="R">
    <w:p w:rsidR="00F322A6" w:rsidRDefault="00F322A6">
      <w:pPr>
        <w:pStyle w:val="CommentText"/>
      </w:pPr>
      <w:r>
        <w:rPr>
          <w:rStyle w:val="CommentReference"/>
        </w:rPr>
        <w:annotationRef/>
      </w:r>
      <w:r>
        <w:t>Again moreover</w:t>
      </w:r>
    </w:p>
  </w:comment>
  <w:comment w:id="16" w:author="Rayat-PC" w:date="2015-12-01T19:35:00Z" w:initials="R">
    <w:p w:rsidR="00B823E5" w:rsidRDefault="00B823E5">
      <w:pPr>
        <w:pStyle w:val="CommentText"/>
      </w:pPr>
      <w:r>
        <w:rPr>
          <w:rStyle w:val="CommentReference"/>
        </w:rPr>
        <w:annotationRef/>
      </w:r>
      <w:r>
        <w:t>You can shorten this</w:t>
      </w:r>
    </w:p>
  </w:comment>
  <w:comment w:id="20" w:author="Rayat-PC" w:date="2015-12-01T19:35:00Z" w:initials="R">
    <w:p w:rsidR="00B823E5" w:rsidRDefault="00B823E5">
      <w:pPr>
        <w:pStyle w:val="CommentText"/>
      </w:pPr>
      <w:r>
        <w:rPr>
          <w:rStyle w:val="CommentReference"/>
        </w:rPr>
        <w:annotationRef/>
      </w:r>
      <w:r>
        <w:t xml:space="preserve">Highlight more on this and your masters thesis. This should have got more importance. Try to bring this para ahead. Focus on masters thesis more. </w:t>
      </w:r>
    </w:p>
  </w:comment>
  <w:comment w:id="21" w:author="Rayat-PC" w:date="2015-12-01T19:37:00Z" w:initials="R">
    <w:p w:rsidR="00B823E5" w:rsidRDefault="00B823E5">
      <w:pPr>
        <w:pStyle w:val="CommentText"/>
      </w:pPr>
      <w:r>
        <w:rPr>
          <w:rStyle w:val="CommentReference"/>
        </w:rPr>
        <w:annotationRef/>
      </w:r>
      <w:r>
        <w:t>These lines can be merged</w:t>
      </w:r>
    </w:p>
  </w:comment>
  <w:comment w:id="22" w:author="Rayat-PC" w:date="2015-12-01T19:38:00Z" w:initials="R">
    <w:p w:rsidR="00B823E5" w:rsidRDefault="00B823E5">
      <w:pPr>
        <w:pStyle w:val="CommentText"/>
      </w:pPr>
      <w:r>
        <w:rPr>
          <w:rStyle w:val="CommentReference"/>
        </w:rPr>
        <w:annotationRef/>
      </w:r>
      <w:r>
        <w:t>Sentence is not good</w:t>
      </w:r>
    </w:p>
  </w:comment>
  <w:comment w:id="23" w:author="Rayat-PC" w:date="2015-12-01T19:38:00Z" w:initials="R">
    <w:p w:rsidR="00736AFC" w:rsidRDefault="00736AFC">
      <w:pPr>
        <w:pStyle w:val="CommentText"/>
      </w:pPr>
      <w:r>
        <w:rPr>
          <w:rStyle w:val="CommentReference"/>
        </w:rPr>
        <w:annotationRef/>
      </w:r>
      <w:r>
        <w:t>Problem with sentence structure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AD3" w:rsidRDefault="00AE1AD3" w:rsidP="000E3271">
      <w:pPr>
        <w:spacing w:after="0" w:line="240" w:lineRule="auto"/>
      </w:pPr>
      <w:r>
        <w:separator/>
      </w:r>
    </w:p>
  </w:endnote>
  <w:endnote w:type="continuationSeparator" w:id="0">
    <w:p w:rsidR="00AE1AD3" w:rsidRDefault="00AE1AD3"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AD3" w:rsidRDefault="00AE1AD3" w:rsidP="000E3271">
      <w:pPr>
        <w:spacing w:after="0" w:line="240" w:lineRule="auto"/>
      </w:pPr>
      <w:r>
        <w:separator/>
      </w:r>
    </w:p>
  </w:footnote>
  <w:footnote w:type="continuationSeparator" w:id="0">
    <w:p w:rsidR="00AE1AD3" w:rsidRDefault="00AE1AD3"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2C09"/>
    <w:rsid w:val="00021610"/>
    <w:rsid w:val="00034D54"/>
    <w:rsid w:val="00045D3B"/>
    <w:rsid w:val="00046E5E"/>
    <w:rsid w:val="00052960"/>
    <w:rsid w:val="0005561A"/>
    <w:rsid w:val="00057E09"/>
    <w:rsid w:val="000641C0"/>
    <w:rsid w:val="00067902"/>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7AE2"/>
    <w:rsid w:val="001354A9"/>
    <w:rsid w:val="00141085"/>
    <w:rsid w:val="00144DD1"/>
    <w:rsid w:val="00146CBD"/>
    <w:rsid w:val="00155996"/>
    <w:rsid w:val="00164474"/>
    <w:rsid w:val="001710FC"/>
    <w:rsid w:val="00173342"/>
    <w:rsid w:val="001755FB"/>
    <w:rsid w:val="0017676F"/>
    <w:rsid w:val="0019098D"/>
    <w:rsid w:val="00196570"/>
    <w:rsid w:val="00197DE6"/>
    <w:rsid w:val="001A288B"/>
    <w:rsid w:val="001A473D"/>
    <w:rsid w:val="001B3921"/>
    <w:rsid w:val="001B71A6"/>
    <w:rsid w:val="001C5E6B"/>
    <w:rsid w:val="001C720E"/>
    <w:rsid w:val="001D0F20"/>
    <w:rsid w:val="001D0F5C"/>
    <w:rsid w:val="001D227C"/>
    <w:rsid w:val="001D3E30"/>
    <w:rsid w:val="001E486C"/>
    <w:rsid w:val="001E5520"/>
    <w:rsid w:val="001F7384"/>
    <w:rsid w:val="00200321"/>
    <w:rsid w:val="00202B82"/>
    <w:rsid w:val="00207B63"/>
    <w:rsid w:val="0021132D"/>
    <w:rsid w:val="00216CBE"/>
    <w:rsid w:val="002177DB"/>
    <w:rsid w:val="002212C9"/>
    <w:rsid w:val="00227B8B"/>
    <w:rsid w:val="00232E7B"/>
    <w:rsid w:val="00255C24"/>
    <w:rsid w:val="002618E5"/>
    <w:rsid w:val="00273024"/>
    <w:rsid w:val="00277930"/>
    <w:rsid w:val="00280DBF"/>
    <w:rsid w:val="002839C6"/>
    <w:rsid w:val="00284DD1"/>
    <w:rsid w:val="002A15D4"/>
    <w:rsid w:val="002A44BF"/>
    <w:rsid w:val="002B2DA5"/>
    <w:rsid w:val="002B4550"/>
    <w:rsid w:val="002B547D"/>
    <w:rsid w:val="002C16EC"/>
    <w:rsid w:val="002C69CF"/>
    <w:rsid w:val="002D2C50"/>
    <w:rsid w:val="002E2DD7"/>
    <w:rsid w:val="002F46DD"/>
    <w:rsid w:val="002F6D6E"/>
    <w:rsid w:val="002F79FB"/>
    <w:rsid w:val="003105C2"/>
    <w:rsid w:val="00310BD3"/>
    <w:rsid w:val="00326471"/>
    <w:rsid w:val="00337B3B"/>
    <w:rsid w:val="00343D96"/>
    <w:rsid w:val="00363999"/>
    <w:rsid w:val="00364238"/>
    <w:rsid w:val="003644E1"/>
    <w:rsid w:val="00374652"/>
    <w:rsid w:val="00374712"/>
    <w:rsid w:val="00382033"/>
    <w:rsid w:val="00382844"/>
    <w:rsid w:val="00383066"/>
    <w:rsid w:val="00385F5B"/>
    <w:rsid w:val="00395125"/>
    <w:rsid w:val="003B3A92"/>
    <w:rsid w:val="003B5988"/>
    <w:rsid w:val="003B63D8"/>
    <w:rsid w:val="003C0452"/>
    <w:rsid w:val="003D2C40"/>
    <w:rsid w:val="003E2A29"/>
    <w:rsid w:val="003E589B"/>
    <w:rsid w:val="003F4313"/>
    <w:rsid w:val="00405CDD"/>
    <w:rsid w:val="00407214"/>
    <w:rsid w:val="00412B74"/>
    <w:rsid w:val="00416339"/>
    <w:rsid w:val="004357B4"/>
    <w:rsid w:val="00453894"/>
    <w:rsid w:val="0045756D"/>
    <w:rsid w:val="00460FEC"/>
    <w:rsid w:val="004677A2"/>
    <w:rsid w:val="0047277A"/>
    <w:rsid w:val="00483F00"/>
    <w:rsid w:val="00485A24"/>
    <w:rsid w:val="004919BA"/>
    <w:rsid w:val="004B5C5B"/>
    <w:rsid w:val="004D68EB"/>
    <w:rsid w:val="004E06AB"/>
    <w:rsid w:val="004E58EB"/>
    <w:rsid w:val="004F49F0"/>
    <w:rsid w:val="00501342"/>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B0021"/>
    <w:rsid w:val="005C488C"/>
    <w:rsid w:val="005C656C"/>
    <w:rsid w:val="005D0C01"/>
    <w:rsid w:val="005E68EA"/>
    <w:rsid w:val="005F25DF"/>
    <w:rsid w:val="00600D6A"/>
    <w:rsid w:val="0061044B"/>
    <w:rsid w:val="00610D25"/>
    <w:rsid w:val="00614FFF"/>
    <w:rsid w:val="006161C0"/>
    <w:rsid w:val="00632BE6"/>
    <w:rsid w:val="00635D12"/>
    <w:rsid w:val="00641C48"/>
    <w:rsid w:val="00652734"/>
    <w:rsid w:val="00655059"/>
    <w:rsid w:val="00655D78"/>
    <w:rsid w:val="00663C61"/>
    <w:rsid w:val="00666681"/>
    <w:rsid w:val="00667F4C"/>
    <w:rsid w:val="006830BE"/>
    <w:rsid w:val="00687CD8"/>
    <w:rsid w:val="00695D4A"/>
    <w:rsid w:val="006C1C2A"/>
    <w:rsid w:val="006C5480"/>
    <w:rsid w:val="006C5875"/>
    <w:rsid w:val="006D79B1"/>
    <w:rsid w:val="006F1424"/>
    <w:rsid w:val="006F2635"/>
    <w:rsid w:val="006F37D1"/>
    <w:rsid w:val="006F6B30"/>
    <w:rsid w:val="006F6C9E"/>
    <w:rsid w:val="00702AD7"/>
    <w:rsid w:val="00713995"/>
    <w:rsid w:val="00714B89"/>
    <w:rsid w:val="007168E6"/>
    <w:rsid w:val="00723E01"/>
    <w:rsid w:val="0073220E"/>
    <w:rsid w:val="0073363F"/>
    <w:rsid w:val="007348B8"/>
    <w:rsid w:val="00736AFC"/>
    <w:rsid w:val="0074213B"/>
    <w:rsid w:val="00745FDC"/>
    <w:rsid w:val="00753754"/>
    <w:rsid w:val="00753764"/>
    <w:rsid w:val="00760B6F"/>
    <w:rsid w:val="007619D2"/>
    <w:rsid w:val="00766E36"/>
    <w:rsid w:val="00766EB8"/>
    <w:rsid w:val="00771A6F"/>
    <w:rsid w:val="007746A4"/>
    <w:rsid w:val="00780059"/>
    <w:rsid w:val="00785AEF"/>
    <w:rsid w:val="007A134E"/>
    <w:rsid w:val="007A18CE"/>
    <w:rsid w:val="007A40CF"/>
    <w:rsid w:val="007A5659"/>
    <w:rsid w:val="007C05DB"/>
    <w:rsid w:val="007C2104"/>
    <w:rsid w:val="007C2259"/>
    <w:rsid w:val="007D416B"/>
    <w:rsid w:val="007F6705"/>
    <w:rsid w:val="0080180E"/>
    <w:rsid w:val="008044EC"/>
    <w:rsid w:val="00815431"/>
    <w:rsid w:val="008237D8"/>
    <w:rsid w:val="00842DDB"/>
    <w:rsid w:val="0086396D"/>
    <w:rsid w:val="0087533B"/>
    <w:rsid w:val="0087773C"/>
    <w:rsid w:val="00884C6E"/>
    <w:rsid w:val="00885017"/>
    <w:rsid w:val="008A5E9E"/>
    <w:rsid w:val="008A6D22"/>
    <w:rsid w:val="008B087E"/>
    <w:rsid w:val="008B7E83"/>
    <w:rsid w:val="008C1F29"/>
    <w:rsid w:val="008D2E7C"/>
    <w:rsid w:val="008D35B2"/>
    <w:rsid w:val="008E0DFA"/>
    <w:rsid w:val="008F4CD6"/>
    <w:rsid w:val="00901514"/>
    <w:rsid w:val="009021D6"/>
    <w:rsid w:val="0090746D"/>
    <w:rsid w:val="009138BC"/>
    <w:rsid w:val="00916A81"/>
    <w:rsid w:val="0091765A"/>
    <w:rsid w:val="0093251B"/>
    <w:rsid w:val="00937BF1"/>
    <w:rsid w:val="00945E1B"/>
    <w:rsid w:val="00947B3A"/>
    <w:rsid w:val="00962D0D"/>
    <w:rsid w:val="00974FC2"/>
    <w:rsid w:val="00976E7D"/>
    <w:rsid w:val="0097777F"/>
    <w:rsid w:val="00984C7D"/>
    <w:rsid w:val="00990D9E"/>
    <w:rsid w:val="00992573"/>
    <w:rsid w:val="00993581"/>
    <w:rsid w:val="009960CD"/>
    <w:rsid w:val="009A4D5A"/>
    <w:rsid w:val="009B11EB"/>
    <w:rsid w:val="009C42DC"/>
    <w:rsid w:val="009C50D0"/>
    <w:rsid w:val="009D1DF1"/>
    <w:rsid w:val="009D4282"/>
    <w:rsid w:val="009E0119"/>
    <w:rsid w:val="009E1470"/>
    <w:rsid w:val="009E29DF"/>
    <w:rsid w:val="009F209A"/>
    <w:rsid w:val="00A07B3F"/>
    <w:rsid w:val="00A10028"/>
    <w:rsid w:val="00A206B2"/>
    <w:rsid w:val="00A231C0"/>
    <w:rsid w:val="00A41082"/>
    <w:rsid w:val="00A47B4D"/>
    <w:rsid w:val="00A70B7F"/>
    <w:rsid w:val="00A71043"/>
    <w:rsid w:val="00A74E69"/>
    <w:rsid w:val="00A93C82"/>
    <w:rsid w:val="00AA1C9B"/>
    <w:rsid w:val="00AA2442"/>
    <w:rsid w:val="00AB1F65"/>
    <w:rsid w:val="00AC444B"/>
    <w:rsid w:val="00AC532E"/>
    <w:rsid w:val="00AC68C5"/>
    <w:rsid w:val="00AD1069"/>
    <w:rsid w:val="00AD7C2E"/>
    <w:rsid w:val="00AE00D2"/>
    <w:rsid w:val="00AE1AD3"/>
    <w:rsid w:val="00B0175C"/>
    <w:rsid w:val="00B20401"/>
    <w:rsid w:val="00B3621E"/>
    <w:rsid w:val="00B443E2"/>
    <w:rsid w:val="00B45BE8"/>
    <w:rsid w:val="00B46F14"/>
    <w:rsid w:val="00B67488"/>
    <w:rsid w:val="00B7015E"/>
    <w:rsid w:val="00B77177"/>
    <w:rsid w:val="00B774F1"/>
    <w:rsid w:val="00B77DA9"/>
    <w:rsid w:val="00B81A48"/>
    <w:rsid w:val="00B823E5"/>
    <w:rsid w:val="00B923F3"/>
    <w:rsid w:val="00B97654"/>
    <w:rsid w:val="00B97A50"/>
    <w:rsid w:val="00BB1549"/>
    <w:rsid w:val="00BC00A4"/>
    <w:rsid w:val="00BC29B4"/>
    <w:rsid w:val="00BC315C"/>
    <w:rsid w:val="00BC464A"/>
    <w:rsid w:val="00BD027E"/>
    <w:rsid w:val="00BD4F58"/>
    <w:rsid w:val="00BE34E5"/>
    <w:rsid w:val="00BF1EBB"/>
    <w:rsid w:val="00BF2A54"/>
    <w:rsid w:val="00C04DE9"/>
    <w:rsid w:val="00C10EF4"/>
    <w:rsid w:val="00C25486"/>
    <w:rsid w:val="00C34832"/>
    <w:rsid w:val="00C452B4"/>
    <w:rsid w:val="00C542A3"/>
    <w:rsid w:val="00C55155"/>
    <w:rsid w:val="00C60C1D"/>
    <w:rsid w:val="00C642D7"/>
    <w:rsid w:val="00C64788"/>
    <w:rsid w:val="00C81128"/>
    <w:rsid w:val="00C817C4"/>
    <w:rsid w:val="00C83C72"/>
    <w:rsid w:val="00C90CAB"/>
    <w:rsid w:val="00C91F0A"/>
    <w:rsid w:val="00C9269F"/>
    <w:rsid w:val="00CA1D84"/>
    <w:rsid w:val="00CC236D"/>
    <w:rsid w:val="00CD061B"/>
    <w:rsid w:val="00CD24DE"/>
    <w:rsid w:val="00CF60D4"/>
    <w:rsid w:val="00D02889"/>
    <w:rsid w:val="00D20525"/>
    <w:rsid w:val="00D2056F"/>
    <w:rsid w:val="00D205ED"/>
    <w:rsid w:val="00D336E4"/>
    <w:rsid w:val="00D36862"/>
    <w:rsid w:val="00D4298C"/>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D3D66"/>
    <w:rsid w:val="00DE34DF"/>
    <w:rsid w:val="00DF2B34"/>
    <w:rsid w:val="00DF6C87"/>
    <w:rsid w:val="00E00292"/>
    <w:rsid w:val="00E10F0C"/>
    <w:rsid w:val="00E11F06"/>
    <w:rsid w:val="00E21AC5"/>
    <w:rsid w:val="00E36042"/>
    <w:rsid w:val="00E521AC"/>
    <w:rsid w:val="00E56831"/>
    <w:rsid w:val="00E615D7"/>
    <w:rsid w:val="00E62E95"/>
    <w:rsid w:val="00E71C37"/>
    <w:rsid w:val="00E729EE"/>
    <w:rsid w:val="00E7480E"/>
    <w:rsid w:val="00E769B7"/>
    <w:rsid w:val="00E82FB2"/>
    <w:rsid w:val="00E87551"/>
    <w:rsid w:val="00E90FE0"/>
    <w:rsid w:val="00EA613F"/>
    <w:rsid w:val="00EA645D"/>
    <w:rsid w:val="00EC60EC"/>
    <w:rsid w:val="00ED47D6"/>
    <w:rsid w:val="00ED498A"/>
    <w:rsid w:val="00ED7B37"/>
    <w:rsid w:val="00EE0209"/>
    <w:rsid w:val="00EE1E35"/>
    <w:rsid w:val="00EE39EC"/>
    <w:rsid w:val="00EF081A"/>
    <w:rsid w:val="00EF1C51"/>
    <w:rsid w:val="00EF49B6"/>
    <w:rsid w:val="00EF4EDB"/>
    <w:rsid w:val="00F01378"/>
    <w:rsid w:val="00F10119"/>
    <w:rsid w:val="00F1312D"/>
    <w:rsid w:val="00F155B1"/>
    <w:rsid w:val="00F26049"/>
    <w:rsid w:val="00F30B63"/>
    <w:rsid w:val="00F322A6"/>
    <w:rsid w:val="00F330DC"/>
    <w:rsid w:val="00F34906"/>
    <w:rsid w:val="00F47E63"/>
    <w:rsid w:val="00F6270C"/>
    <w:rsid w:val="00F72B35"/>
    <w:rsid w:val="00F751E3"/>
    <w:rsid w:val="00F77F67"/>
    <w:rsid w:val="00F9628A"/>
    <w:rsid w:val="00FA0BDB"/>
    <w:rsid w:val="00FA47E1"/>
    <w:rsid w:val="00FD312D"/>
    <w:rsid w:val="00FE18C8"/>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F322A6"/>
    <w:rPr>
      <w:sz w:val="16"/>
      <w:szCs w:val="16"/>
    </w:rPr>
  </w:style>
  <w:style w:type="paragraph" w:styleId="CommentText">
    <w:name w:val="annotation text"/>
    <w:basedOn w:val="Normal"/>
    <w:link w:val="CommentTextChar"/>
    <w:uiPriority w:val="99"/>
    <w:semiHidden/>
    <w:unhideWhenUsed/>
    <w:rsid w:val="00F322A6"/>
    <w:pPr>
      <w:spacing w:line="240" w:lineRule="auto"/>
    </w:pPr>
    <w:rPr>
      <w:sz w:val="20"/>
      <w:szCs w:val="20"/>
    </w:rPr>
  </w:style>
  <w:style w:type="character" w:customStyle="1" w:styleId="CommentTextChar">
    <w:name w:val="Comment Text Char"/>
    <w:basedOn w:val="DefaultParagraphFont"/>
    <w:link w:val="CommentText"/>
    <w:uiPriority w:val="99"/>
    <w:semiHidden/>
    <w:rsid w:val="00F322A6"/>
    <w:rPr>
      <w:sz w:val="20"/>
      <w:szCs w:val="20"/>
    </w:rPr>
  </w:style>
  <w:style w:type="paragraph" w:styleId="CommentSubject">
    <w:name w:val="annotation subject"/>
    <w:basedOn w:val="CommentText"/>
    <w:next w:val="CommentText"/>
    <w:link w:val="CommentSubjectChar"/>
    <w:uiPriority w:val="99"/>
    <w:semiHidden/>
    <w:unhideWhenUsed/>
    <w:rsid w:val="00F322A6"/>
    <w:rPr>
      <w:b/>
      <w:bCs/>
    </w:rPr>
  </w:style>
  <w:style w:type="character" w:customStyle="1" w:styleId="CommentSubjectChar">
    <w:name w:val="Comment Subject Char"/>
    <w:basedOn w:val="CommentTextChar"/>
    <w:link w:val="CommentSubject"/>
    <w:uiPriority w:val="99"/>
    <w:semiHidden/>
    <w:rsid w:val="00F322A6"/>
    <w:rPr>
      <w:b/>
      <w:bCs/>
      <w:sz w:val="20"/>
      <w:szCs w:val="20"/>
    </w:rPr>
  </w:style>
  <w:style w:type="paragraph" w:styleId="BalloonText">
    <w:name w:val="Balloon Text"/>
    <w:basedOn w:val="Normal"/>
    <w:link w:val="BalloonTextChar"/>
    <w:uiPriority w:val="99"/>
    <w:semiHidden/>
    <w:unhideWhenUsed/>
    <w:rsid w:val="00F3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2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 w:type="character" w:styleId="CommentReference">
    <w:name w:val="annotation reference"/>
    <w:basedOn w:val="DefaultParagraphFont"/>
    <w:uiPriority w:val="99"/>
    <w:semiHidden/>
    <w:unhideWhenUsed/>
    <w:rsid w:val="00F322A6"/>
    <w:rPr>
      <w:sz w:val="16"/>
      <w:szCs w:val="16"/>
    </w:rPr>
  </w:style>
  <w:style w:type="paragraph" w:styleId="CommentText">
    <w:name w:val="annotation text"/>
    <w:basedOn w:val="Normal"/>
    <w:link w:val="CommentTextChar"/>
    <w:uiPriority w:val="99"/>
    <w:semiHidden/>
    <w:unhideWhenUsed/>
    <w:rsid w:val="00F322A6"/>
    <w:pPr>
      <w:spacing w:line="240" w:lineRule="auto"/>
    </w:pPr>
    <w:rPr>
      <w:sz w:val="20"/>
      <w:szCs w:val="20"/>
    </w:rPr>
  </w:style>
  <w:style w:type="character" w:customStyle="1" w:styleId="CommentTextChar">
    <w:name w:val="Comment Text Char"/>
    <w:basedOn w:val="DefaultParagraphFont"/>
    <w:link w:val="CommentText"/>
    <w:uiPriority w:val="99"/>
    <w:semiHidden/>
    <w:rsid w:val="00F322A6"/>
    <w:rPr>
      <w:sz w:val="20"/>
      <w:szCs w:val="20"/>
    </w:rPr>
  </w:style>
  <w:style w:type="paragraph" w:styleId="CommentSubject">
    <w:name w:val="annotation subject"/>
    <w:basedOn w:val="CommentText"/>
    <w:next w:val="CommentText"/>
    <w:link w:val="CommentSubjectChar"/>
    <w:uiPriority w:val="99"/>
    <w:semiHidden/>
    <w:unhideWhenUsed/>
    <w:rsid w:val="00F322A6"/>
    <w:rPr>
      <w:b/>
      <w:bCs/>
    </w:rPr>
  </w:style>
  <w:style w:type="character" w:customStyle="1" w:styleId="CommentSubjectChar">
    <w:name w:val="Comment Subject Char"/>
    <w:basedOn w:val="CommentTextChar"/>
    <w:link w:val="CommentSubject"/>
    <w:uiPriority w:val="99"/>
    <w:semiHidden/>
    <w:rsid w:val="00F322A6"/>
    <w:rPr>
      <w:b/>
      <w:bCs/>
      <w:sz w:val="20"/>
      <w:szCs w:val="20"/>
    </w:rPr>
  </w:style>
  <w:style w:type="paragraph" w:styleId="BalloonText">
    <w:name w:val="Balloon Text"/>
    <w:basedOn w:val="Normal"/>
    <w:link w:val="BalloonTextChar"/>
    <w:uiPriority w:val="99"/>
    <w:semiHidden/>
    <w:unhideWhenUsed/>
    <w:rsid w:val="00F32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2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C1A49-29DB-4F59-9179-3ABB2A88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3</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rayat</dc:creator>
  <cp:keywords/>
  <dc:description/>
  <cp:lastModifiedBy>Rayat-PC</cp:lastModifiedBy>
  <cp:revision>439</cp:revision>
  <dcterms:created xsi:type="dcterms:W3CDTF">2014-11-04T19:04:00Z</dcterms:created>
  <dcterms:modified xsi:type="dcterms:W3CDTF">2015-12-02T03:39:00Z</dcterms:modified>
</cp:coreProperties>
</file>